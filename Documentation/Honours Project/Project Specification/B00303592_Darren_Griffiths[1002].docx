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449CC" w14:textId="77777777" w:rsidR="00D24B13" w:rsidRDefault="00D24B13" w:rsidP="004962A9">
      <w:pPr>
        <w:pStyle w:val="Default"/>
        <w:jc w:val="center"/>
        <w:rPr>
          <w:b/>
          <w:bCs/>
          <w:iCs/>
        </w:rPr>
      </w:pPr>
      <w:r w:rsidRPr="00816B49">
        <w:rPr>
          <w:b/>
          <w:bCs/>
          <w:iCs/>
        </w:rPr>
        <w:t>COMPUTING HONOURS PROJECT SPECIFICATION</w:t>
      </w:r>
      <w:r w:rsidR="00AC58AB">
        <w:rPr>
          <w:b/>
          <w:bCs/>
          <w:iCs/>
        </w:rPr>
        <w:t xml:space="preserve"> FORM</w:t>
      </w:r>
    </w:p>
    <w:p w14:paraId="21CFFDFD" w14:textId="66E59555" w:rsidR="00621CF1" w:rsidRPr="00621CF1" w:rsidRDefault="00621CF1" w:rsidP="004962A9">
      <w:pPr>
        <w:pStyle w:val="Default"/>
        <w:jc w:val="center"/>
        <w:rPr>
          <w:i/>
        </w:rPr>
      </w:pPr>
    </w:p>
    <w:p w14:paraId="434F9572" w14:textId="77777777" w:rsidR="00D24B13" w:rsidRDefault="00D24B13" w:rsidP="00EB1EF7">
      <w:pPr>
        <w:pStyle w:val="Default"/>
        <w:rPr>
          <w:b/>
          <w:bCs/>
          <w:sz w:val="22"/>
          <w:szCs w:val="22"/>
        </w:rPr>
      </w:pPr>
    </w:p>
    <w:p w14:paraId="5F251BA4" w14:textId="77777777" w:rsidR="00D24B13" w:rsidRPr="00C21DAA" w:rsidRDefault="00D24B13" w:rsidP="00EB1EF7">
      <w:pPr>
        <w:pStyle w:val="Default"/>
        <w:rPr>
          <w:b/>
          <w:bCs/>
          <w:sz w:val="22"/>
          <w:szCs w:val="22"/>
        </w:rPr>
      </w:pPr>
    </w:p>
    <w:p w14:paraId="38E941E1" w14:textId="2FB438B2" w:rsidR="00E07B8A" w:rsidRDefault="00D24B13" w:rsidP="00EB1EF7">
      <w:pPr>
        <w:pStyle w:val="Default"/>
        <w:rPr>
          <w:ins w:id="0" w:author="Gavin Baxter" w:date="2018-09-14T14:18:00Z"/>
          <w:b/>
          <w:bCs/>
          <w:sz w:val="22"/>
          <w:szCs w:val="22"/>
        </w:rPr>
      </w:pPr>
      <w:r w:rsidRPr="00C21DAA">
        <w:rPr>
          <w:b/>
          <w:bCs/>
          <w:sz w:val="22"/>
          <w:szCs w:val="22"/>
        </w:rPr>
        <w:t xml:space="preserve">Project Title: </w:t>
      </w:r>
      <w:ins w:id="1" w:author="Gavin Baxter" w:date="2018-09-14T14:56:00Z">
        <w:r w:rsidR="00CC2247" w:rsidRPr="00CC2247">
          <w:rPr>
            <w:bCs/>
            <w:sz w:val="22"/>
            <w:szCs w:val="22"/>
            <w:rPrChange w:id="2" w:author="Gavin Baxter" w:date="2018-09-14T14:56:00Z">
              <w:rPr>
                <w:b/>
                <w:bCs/>
                <w:sz w:val="22"/>
                <w:szCs w:val="22"/>
              </w:rPr>
            </w:rPrChange>
          </w:rPr>
          <w:t>An</w:t>
        </w:r>
        <w:r w:rsidR="00CC2247">
          <w:rPr>
            <w:b/>
            <w:bCs/>
            <w:sz w:val="22"/>
            <w:szCs w:val="22"/>
          </w:rPr>
          <w:t xml:space="preserve"> </w:t>
        </w:r>
        <w:r w:rsidR="00CC2247" w:rsidRPr="00CC2247">
          <w:rPr>
            <w:bCs/>
            <w:sz w:val="22"/>
            <w:szCs w:val="22"/>
            <w:rPrChange w:id="3" w:author="Gavin Baxter" w:date="2018-09-14T14:57:00Z">
              <w:rPr>
                <w:b/>
                <w:bCs/>
                <w:sz w:val="22"/>
                <w:szCs w:val="22"/>
              </w:rPr>
            </w:rPrChange>
          </w:rPr>
          <w:t>investigation into</w:t>
        </w:r>
        <w:r w:rsidR="00CC2247">
          <w:rPr>
            <w:b/>
            <w:bCs/>
            <w:sz w:val="22"/>
            <w:szCs w:val="22"/>
          </w:rPr>
          <w:t xml:space="preserve"> </w:t>
        </w:r>
      </w:ins>
      <w:ins w:id="4" w:author="Gavin Baxter" w:date="2018-09-14T15:10:00Z">
        <w:r w:rsidR="00923F6C">
          <w:rPr>
            <w:bCs/>
            <w:sz w:val="22"/>
            <w:szCs w:val="22"/>
          </w:rPr>
          <w:t xml:space="preserve">the genre of puzzle games: assessing their potential to facilitate and support problem-solving skills, logic and knowledge retention. </w:t>
        </w:r>
      </w:ins>
    </w:p>
    <w:p w14:paraId="2DA24BA1" w14:textId="1980195C" w:rsidR="00D24B13" w:rsidRPr="00E07B8A" w:rsidDel="00923F6C" w:rsidRDefault="00C21DAA" w:rsidP="00EB1EF7">
      <w:pPr>
        <w:pStyle w:val="Default"/>
        <w:rPr>
          <w:del w:id="5" w:author="Gavin Baxter" w:date="2018-09-14T15:31:00Z"/>
          <w:bCs/>
          <w:sz w:val="22"/>
          <w:szCs w:val="22"/>
        </w:rPr>
      </w:pPr>
      <w:del w:id="6" w:author="Gavin Baxter" w:date="2018-09-14T15:31:00Z">
        <w:r w:rsidRPr="00E07B8A" w:rsidDel="00923F6C">
          <w:rPr>
            <w:bCs/>
            <w:i/>
            <w:sz w:val="22"/>
            <w:szCs w:val="22"/>
          </w:rPr>
          <w:delText>A study into whether a game with puzzles can be healthy for you brain whilst still capturing your interest in a horror genre.</w:delText>
        </w:r>
      </w:del>
    </w:p>
    <w:p w14:paraId="463C2C4A" w14:textId="77777777" w:rsidR="00D24B13" w:rsidRPr="009E1C48" w:rsidRDefault="00D24B13" w:rsidP="00EB1EF7">
      <w:pPr>
        <w:pStyle w:val="Default"/>
        <w:rPr>
          <w:sz w:val="22"/>
          <w:szCs w:val="22"/>
        </w:rPr>
      </w:pPr>
    </w:p>
    <w:p w14:paraId="0D7BF3B2" w14:textId="08F8F67B" w:rsidR="00D24B13" w:rsidRPr="00C21DAA" w:rsidRDefault="00D24B13" w:rsidP="00EB1EF7">
      <w:pPr>
        <w:pStyle w:val="Default"/>
        <w:rPr>
          <w:sz w:val="22"/>
          <w:szCs w:val="22"/>
        </w:rPr>
      </w:pPr>
      <w:r w:rsidRPr="009E1C48">
        <w:rPr>
          <w:b/>
          <w:bCs/>
          <w:sz w:val="22"/>
          <w:szCs w:val="22"/>
        </w:rPr>
        <w:t xml:space="preserve">Student: </w:t>
      </w:r>
      <w:r w:rsidR="007D2816" w:rsidRPr="00E07B8A">
        <w:rPr>
          <w:bCs/>
          <w:sz w:val="22"/>
          <w:szCs w:val="22"/>
        </w:rPr>
        <w:t>Darren Griffiths</w:t>
      </w:r>
      <w:r w:rsidR="005D1996">
        <w:rPr>
          <w:b/>
          <w:bCs/>
          <w:sz w:val="22"/>
          <w:szCs w:val="22"/>
        </w:rPr>
        <w:tab/>
      </w:r>
      <w:r w:rsidR="005D1996">
        <w:rPr>
          <w:b/>
          <w:bCs/>
          <w:sz w:val="22"/>
          <w:szCs w:val="22"/>
        </w:rPr>
        <w:tab/>
      </w:r>
      <w:r w:rsidR="005D1996">
        <w:rPr>
          <w:b/>
          <w:bCs/>
          <w:sz w:val="22"/>
          <w:szCs w:val="22"/>
        </w:rPr>
        <w:tab/>
      </w:r>
      <w:r w:rsidR="005D1996">
        <w:rPr>
          <w:b/>
          <w:bCs/>
          <w:sz w:val="22"/>
          <w:szCs w:val="22"/>
        </w:rPr>
        <w:tab/>
      </w:r>
      <w:r w:rsidR="005D1996">
        <w:rPr>
          <w:b/>
          <w:bCs/>
          <w:sz w:val="22"/>
          <w:szCs w:val="22"/>
        </w:rPr>
        <w:tab/>
        <w:t>Banner ID:</w:t>
      </w:r>
      <w:r w:rsidR="007D2816">
        <w:rPr>
          <w:b/>
          <w:bCs/>
          <w:sz w:val="22"/>
          <w:szCs w:val="22"/>
        </w:rPr>
        <w:t xml:space="preserve"> </w:t>
      </w:r>
      <w:r w:rsidR="007D2816" w:rsidRPr="00E07B8A">
        <w:rPr>
          <w:bCs/>
          <w:sz w:val="22"/>
          <w:szCs w:val="22"/>
        </w:rPr>
        <w:t>B00303592</w:t>
      </w:r>
    </w:p>
    <w:p w14:paraId="67409AD9" w14:textId="77777777" w:rsidR="00D24B13" w:rsidRPr="009E1C48" w:rsidRDefault="00D24B13" w:rsidP="00EB1EF7">
      <w:pPr>
        <w:pStyle w:val="Default"/>
        <w:rPr>
          <w:b/>
          <w:bCs/>
          <w:sz w:val="22"/>
          <w:szCs w:val="22"/>
        </w:rPr>
      </w:pPr>
    </w:p>
    <w:p w14:paraId="348176F6" w14:textId="58F293DA" w:rsidR="00D24B13" w:rsidRPr="009E1C48" w:rsidRDefault="00D24B13" w:rsidP="00EB1EF7">
      <w:pPr>
        <w:pStyle w:val="Default"/>
        <w:rPr>
          <w:b/>
          <w:bCs/>
          <w:sz w:val="22"/>
          <w:szCs w:val="22"/>
        </w:rPr>
      </w:pPr>
      <w:r w:rsidRPr="009E1C48">
        <w:rPr>
          <w:b/>
          <w:bCs/>
          <w:sz w:val="22"/>
          <w:szCs w:val="22"/>
        </w:rPr>
        <w:t xml:space="preserve">Supervisor: </w:t>
      </w:r>
      <w:r w:rsidR="007D2816" w:rsidRPr="00E07B8A">
        <w:rPr>
          <w:bCs/>
          <w:sz w:val="22"/>
          <w:szCs w:val="22"/>
        </w:rPr>
        <w:t>D</w:t>
      </w:r>
      <w:r w:rsidR="00276CBE" w:rsidRPr="00E07B8A">
        <w:rPr>
          <w:bCs/>
          <w:sz w:val="22"/>
          <w:szCs w:val="22"/>
        </w:rPr>
        <w:t>r</w:t>
      </w:r>
      <w:r w:rsidR="00C21DAA">
        <w:rPr>
          <w:bCs/>
          <w:sz w:val="22"/>
          <w:szCs w:val="22"/>
        </w:rPr>
        <w:t xml:space="preserve"> </w:t>
      </w:r>
      <w:r w:rsidR="007D2816" w:rsidRPr="00E07B8A">
        <w:rPr>
          <w:bCs/>
          <w:sz w:val="22"/>
          <w:szCs w:val="22"/>
        </w:rPr>
        <w:t>Gavin Baxter</w:t>
      </w:r>
    </w:p>
    <w:p w14:paraId="65BD8612" w14:textId="77777777" w:rsidR="00D24B13" w:rsidRPr="009E1C48" w:rsidRDefault="00D24B13" w:rsidP="00EB1EF7">
      <w:pPr>
        <w:pStyle w:val="Default"/>
        <w:rPr>
          <w:b/>
          <w:bCs/>
          <w:sz w:val="22"/>
          <w:szCs w:val="22"/>
        </w:rPr>
      </w:pPr>
    </w:p>
    <w:p w14:paraId="32CD3E0D" w14:textId="6D1EFB2B" w:rsidR="00D24B13" w:rsidRPr="00276CBE" w:rsidRDefault="00D24B13" w:rsidP="00EB1EF7">
      <w:pPr>
        <w:pStyle w:val="Default"/>
        <w:rPr>
          <w:sz w:val="22"/>
          <w:szCs w:val="22"/>
        </w:rPr>
      </w:pPr>
      <w:r w:rsidRPr="009E1C48">
        <w:rPr>
          <w:b/>
          <w:bCs/>
          <w:sz w:val="22"/>
          <w:szCs w:val="22"/>
        </w:rPr>
        <w:t xml:space="preserve">Moderator: </w:t>
      </w:r>
      <w:r w:rsidR="00276CBE">
        <w:rPr>
          <w:iCs/>
          <w:sz w:val="22"/>
          <w:szCs w:val="22"/>
        </w:rPr>
        <w:t>Dr Thomas Hainey</w:t>
      </w:r>
    </w:p>
    <w:p w14:paraId="06D24694" w14:textId="77777777" w:rsidR="00D24B13" w:rsidRPr="009E1C48" w:rsidRDefault="00D24B13" w:rsidP="00EB1EF7">
      <w:pPr>
        <w:pStyle w:val="Default"/>
        <w:rPr>
          <w:b/>
          <w:bCs/>
          <w:sz w:val="22"/>
          <w:szCs w:val="22"/>
        </w:rPr>
      </w:pPr>
    </w:p>
    <w:p w14:paraId="35C8FBB3" w14:textId="6EDB250F" w:rsidR="00455207" w:rsidRDefault="00D24B13" w:rsidP="00EB1EF7">
      <w:pPr>
        <w:pStyle w:val="Default"/>
        <w:rPr>
          <w:ins w:id="7" w:author="Gavin Baxter" w:date="2018-09-16T15:54:00Z"/>
          <w:b/>
          <w:bCs/>
          <w:sz w:val="22"/>
          <w:szCs w:val="22"/>
        </w:rPr>
      </w:pPr>
      <w:r w:rsidRPr="009E1C48">
        <w:rPr>
          <w:b/>
          <w:bCs/>
          <w:sz w:val="22"/>
          <w:szCs w:val="22"/>
        </w:rPr>
        <w:t xml:space="preserve">Outline of Project: </w:t>
      </w:r>
    </w:p>
    <w:p w14:paraId="682997FF" w14:textId="37D58EE8" w:rsidR="0067179E" w:rsidRDefault="0067179E" w:rsidP="00EB1EF7">
      <w:pPr>
        <w:pStyle w:val="Default"/>
        <w:rPr>
          <w:ins w:id="8" w:author="Gavin Baxter" w:date="2018-09-16T15:54:00Z"/>
          <w:b/>
          <w:bCs/>
          <w:sz w:val="22"/>
          <w:szCs w:val="22"/>
        </w:rPr>
      </w:pPr>
    </w:p>
    <w:p w14:paraId="16D82E5B" w14:textId="23D341BE" w:rsidR="0067179E" w:rsidRDefault="00EE371A">
      <w:pPr>
        <w:pStyle w:val="Default"/>
        <w:jc w:val="both"/>
        <w:rPr>
          <w:ins w:id="9" w:author="Gavin Baxter" w:date="2018-09-16T16:18:00Z"/>
          <w:bCs/>
          <w:sz w:val="22"/>
          <w:szCs w:val="22"/>
        </w:rPr>
        <w:pPrChange w:id="10" w:author="Gavin Baxter" w:date="2018-09-16T16:11:00Z">
          <w:pPr>
            <w:pStyle w:val="Default"/>
          </w:pPr>
        </w:pPrChange>
      </w:pPr>
      <w:ins w:id="11" w:author="Gavin Baxter" w:date="2018-09-16T15:55:00Z">
        <w:r w:rsidRPr="00EE371A">
          <w:rPr>
            <w:bCs/>
            <w:sz w:val="22"/>
            <w:szCs w:val="22"/>
            <w:rPrChange w:id="12" w:author="Gavin Baxter" w:date="2018-09-16T15:55:00Z">
              <w:rPr>
                <w:b/>
                <w:bCs/>
                <w:sz w:val="22"/>
                <w:szCs w:val="22"/>
              </w:rPr>
            </w:rPrChange>
          </w:rPr>
          <w:t xml:space="preserve">The aim of this project is to </w:t>
        </w:r>
      </w:ins>
      <w:ins w:id="13" w:author="Gavin Baxter" w:date="2018-09-16T15:56:00Z">
        <w:r>
          <w:rPr>
            <w:bCs/>
            <w:sz w:val="22"/>
            <w:szCs w:val="22"/>
          </w:rPr>
          <w:t xml:space="preserve">provide an in-depth study on the subject area of puzzle games </w:t>
        </w:r>
      </w:ins>
      <w:ins w:id="14" w:author="Gavin Baxter" w:date="2018-09-16T16:09:00Z">
        <w:r w:rsidR="00C50B83">
          <w:rPr>
            <w:bCs/>
            <w:sz w:val="22"/>
            <w:szCs w:val="22"/>
          </w:rPr>
          <w:t xml:space="preserve">with a view of assessing whether </w:t>
        </w:r>
      </w:ins>
      <w:ins w:id="15" w:author="Gavin Baxter" w:date="2018-09-16T16:13:00Z">
        <w:r w:rsidR="00C50B83">
          <w:rPr>
            <w:bCs/>
            <w:sz w:val="22"/>
            <w:szCs w:val="22"/>
          </w:rPr>
          <w:t xml:space="preserve">they are beneficial for aiding in developing problem-solving skills, logic and knowledge retention. </w:t>
        </w:r>
      </w:ins>
      <w:ins w:id="16" w:author="Gavin Baxter" w:date="2018-09-16T16:15:00Z">
        <w:r w:rsidR="00C50B83">
          <w:rPr>
            <w:bCs/>
            <w:sz w:val="22"/>
            <w:szCs w:val="22"/>
          </w:rPr>
          <w:t xml:space="preserve">To assist the research from a practical perspective a </w:t>
        </w:r>
      </w:ins>
      <w:ins w:id="17" w:author="Gavin Baxter" w:date="2018-09-16T16:16:00Z">
        <w:r w:rsidR="00C50B83">
          <w:rPr>
            <w:bCs/>
            <w:sz w:val="22"/>
            <w:szCs w:val="22"/>
          </w:rPr>
          <w:t xml:space="preserve">3D game will be created using the game engine Unity that conforms to the horror genre. The game will be designed in such a way that allows the player to utilise their skills of logic and </w:t>
        </w:r>
      </w:ins>
      <w:ins w:id="18" w:author="Gavin Baxter" w:date="2018-09-16T16:18:00Z">
        <w:r w:rsidR="006F03DE">
          <w:rPr>
            <w:bCs/>
            <w:sz w:val="22"/>
            <w:szCs w:val="22"/>
          </w:rPr>
          <w:t xml:space="preserve">deduction </w:t>
        </w:r>
        <w:r w:rsidR="00C50B83">
          <w:rPr>
            <w:bCs/>
            <w:sz w:val="22"/>
            <w:szCs w:val="22"/>
          </w:rPr>
          <w:t xml:space="preserve">when making a series of choices throughout the game, having to find clues and retain knowledge to survive in the game. </w:t>
        </w:r>
      </w:ins>
      <w:ins w:id="19" w:author="Gavin Baxter" w:date="2018-09-16T16:34:00Z">
        <w:r w:rsidR="00763F26">
          <w:rPr>
            <w:bCs/>
            <w:sz w:val="22"/>
            <w:szCs w:val="22"/>
          </w:rPr>
          <w:t xml:space="preserve">The horror genre has been chosen to underpin the game as it will adopt a puzzle type approach though with stealth and </w:t>
        </w:r>
      </w:ins>
      <w:ins w:id="20" w:author="Gavin Baxter" w:date="2018-09-16T16:36:00Z">
        <w:r w:rsidR="00763F26">
          <w:rPr>
            <w:bCs/>
            <w:sz w:val="22"/>
            <w:szCs w:val="22"/>
          </w:rPr>
          <w:t xml:space="preserve">atmospheric elements where the player has to be cognitively aware of their engagement in the game. </w:t>
        </w:r>
      </w:ins>
    </w:p>
    <w:p w14:paraId="7039F9CA" w14:textId="55F18F18" w:rsidR="00C50B83" w:rsidRDefault="00C50B83">
      <w:pPr>
        <w:pStyle w:val="Default"/>
        <w:jc w:val="both"/>
        <w:rPr>
          <w:ins w:id="21" w:author="Gavin Baxter" w:date="2018-09-16T16:19:00Z"/>
          <w:bCs/>
          <w:sz w:val="22"/>
          <w:szCs w:val="22"/>
        </w:rPr>
        <w:pPrChange w:id="22" w:author="Gavin Baxter" w:date="2018-09-16T16:11:00Z">
          <w:pPr>
            <w:pStyle w:val="Default"/>
          </w:pPr>
        </w:pPrChange>
      </w:pPr>
    </w:p>
    <w:p w14:paraId="2F0B6363" w14:textId="0DCE2ADC" w:rsidR="00C50B83" w:rsidRDefault="006F03DE">
      <w:pPr>
        <w:pStyle w:val="Default"/>
        <w:jc w:val="both"/>
        <w:rPr>
          <w:ins w:id="23" w:author="Gavin Baxter" w:date="2018-09-16T16:28:00Z"/>
          <w:bCs/>
          <w:sz w:val="22"/>
          <w:szCs w:val="22"/>
        </w:rPr>
        <w:pPrChange w:id="24" w:author="Gavin Baxter" w:date="2018-09-16T16:11:00Z">
          <w:pPr>
            <w:pStyle w:val="Default"/>
          </w:pPr>
        </w:pPrChange>
      </w:pPr>
      <w:ins w:id="25" w:author="Gavin Baxter" w:date="2018-09-16T16:19:00Z">
        <w:r>
          <w:rPr>
            <w:bCs/>
            <w:sz w:val="22"/>
            <w:szCs w:val="22"/>
          </w:rPr>
          <w:t xml:space="preserve">The research will undertake a literature review on the subject of puzzles games to provide a </w:t>
        </w:r>
      </w:ins>
      <w:ins w:id="26" w:author="Gavin Baxter" w:date="2018-09-16T16:20:00Z">
        <w:r>
          <w:rPr>
            <w:bCs/>
            <w:sz w:val="22"/>
            <w:szCs w:val="22"/>
          </w:rPr>
          <w:t>theoretical</w:t>
        </w:r>
      </w:ins>
      <w:ins w:id="27" w:author="Gavin Baxter" w:date="2018-09-16T16:19:00Z">
        <w:r>
          <w:rPr>
            <w:bCs/>
            <w:sz w:val="22"/>
            <w:szCs w:val="22"/>
          </w:rPr>
          <w:t xml:space="preserve"> </w:t>
        </w:r>
      </w:ins>
      <w:ins w:id="28" w:author="Gavin Baxter" w:date="2018-09-16T16:20:00Z">
        <w:r>
          <w:rPr>
            <w:bCs/>
            <w:sz w:val="22"/>
            <w:szCs w:val="22"/>
          </w:rPr>
          <w:t xml:space="preserve">link towards their potential for learning and facilitating cognitive skills. The game will be documented and tested throughout development with subjects being invited to play-test the game </w:t>
        </w:r>
      </w:ins>
      <w:ins w:id="29" w:author="Gavin Baxter" w:date="2018-09-16T16:21:00Z">
        <w:r>
          <w:rPr>
            <w:bCs/>
            <w:sz w:val="22"/>
            <w:szCs w:val="22"/>
          </w:rPr>
          <w:t>–</w:t>
        </w:r>
      </w:ins>
      <w:ins w:id="30" w:author="Gavin Baxter" w:date="2018-09-16T16:20:00Z">
        <w:r>
          <w:rPr>
            <w:bCs/>
            <w:sz w:val="22"/>
            <w:szCs w:val="22"/>
          </w:rPr>
          <w:t xml:space="preserve"> this </w:t>
        </w:r>
      </w:ins>
      <w:ins w:id="31" w:author="Gavin Baxter" w:date="2018-09-16T16:21:00Z">
        <w:r>
          <w:rPr>
            <w:bCs/>
            <w:sz w:val="22"/>
            <w:szCs w:val="22"/>
          </w:rPr>
          <w:t xml:space="preserve">will form the context of a pre and post-test study. Participant information sheets will be provided and subjects participating in the study will be </w:t>
        </w:r>
      </w:ins>
      <w:ins w:id="32" w:author="Gavin Baxter" w:date="2018-09-16T16:22:00Z">
        <w:r>
          <w:rPr>
            <w:bCs/>
            <w:sz w:val="22"/>
            <w:szCs w:val="22"/>
          </w:rPr>
          <w:t>anonymised</w:t>
        </w:r>
      </w:ins>
      <w:ins w:id="33" w:author="Gavin Baxter" w:date="2018-09-16T16:21:00Z">
        <w:r>
          <w:rPr>
            <w:bCs/>
            <w:sz w:val="22"/>
            <w:szCs w:val="22"/>
          </w:rPr>
          <w:t>.</w:t>
        </w:r>
      </w:ins>
      <w:ins w:id="34" w:author="Gavin Baxter" w:date="2018-09-16T16:22:00Z">
        <w:r>
          <w:rPr>
            <w:bCs/>
            <w:sz w:val="22"/>
            <w:szCs w:val="22"/>
          </w:rPr>
          <w:t xml:space="preserve"> </w:t>
        </w:r>
      </w:ins>
      <w:ins w:id="35" w:author="Gavin Baxter" w:date="2018-09-16T16:28:00Z">
        <w:r w:rsidR="007D7D66">
          <w:rPr>
            <w:bCs/>
            <w:sz w:val="22"/>
            <w:szCs w:val="22"/>
          </w:rPr>
          <w:t xml:space="preserve">The questionnaires issued to participants in this study will be analysed and </w:t>
        </w:r>
      </w:ins>
      <w:ins w:id="36" w:author="Gavin Baxter" w:date="2018-09-16T16:29:00Z">
        <w:r w:rsidR="006E3E14">
          <w:rPr>
            <w:bCs/>
            <w:sz w:val="22"/>
            <w:szCs w:val="22"/>
          </w:rPr>
          <w:t xml:space="preserve">interpreted in the overall context of the research. </w:t>
        </w:r>
      </w:ins>
    </w:p>
    <w:p w14:paraId="29C9E059" w14:textId="00F92186" w:rsidR="007D7D66" w:rsidRDefault="007D7D66">
      <w:pPr>
        <w:pStyle w:val="Default"/>
        <w:jc w:val="both"/>
        <w:rPr>
          <w:ins w:id="37" w:author="Gavin Baxter" w:date="2018-09-16T16:28:00Z"/>
          <w:bCs/>
          <w:sz w:val="22"/>
          <w:szCs w:val="22"/>
        </w:rPr>
        <w:pPrChange w:id="38" w:author="Gavin Baxter" w:date="2018-09-16T16:11:00Z">
          <w:pPr>
            <w:pStyle w:val="Default"/>
          </w:pPr>
        </w:pPrChange>
      </w:pPr>
    </w:p>
    <w:p w14:paraId="7087D20A" w14:textId="4CD5EBA5" w:rsidR="007D7D66" w:rsidRPr="00EE371A" w:rsidRDefault="007D7D66">
      <w:pPr>
        <w:pStyle w:val="Default"/>
        <w:jc w:val="both"/>
        <w:rPr>
          <w:bCs/>
          <w:sz w:val="22"/>
          <w:szCs w:val="22"/>
          <w:rPrChange w:id="39" w:author="Gavin Baxter" w:date="2018-09-16T15:55:00Z">
            <w:rPr>
              <w:b/>
              <w:bCs/>
              <w:sz w:val="22"/>
              <w:szCs w:val="22"/>
            </w:rPr>
          </w:rPrChange>
        </w:rPr>
        <w:pPrChange w:id="40" w:author="Gavin Baxter" w:date="2018-09-16T16:11:00Z">
          <w:pPr>
            <w:pStyle w:val="Default"/>
          </w:pPr>
        </w:pPrChange>
      </w:pPr>
      <w:ins w:id="41" w:author="Gavin Baxter" w:date="2018-09-16T16:28:00Z">
        <w:del w:id="42" w:author="Darren Griffiths" w:date="2018-09-17T11:57:00Z">
          <w:r w:rsidDel="000C294E">
            <w:rPr>
              <w:bCs/>
              <w:sz w:val="22"/>
              <w:szCs w:val="22"/>
            </w:rPr>
            <w:delText>Github</w:delText>
          </w:r>
        </w:del>
      </w:ins>
      <w:ins w:id="43" w:author="Darren Griffiths" w:date="2018-09-17T11:57:00Z">
        <w:r w:rsidR="000C294E">
          <w:rPr>
            <w:bCs/>
            <w:sz w:val="22"/>
            <w:szCs w:val="22"/>
          </w:rPr>
          <w:t>GitHub</w:t>
        </w:r>
      </w:ins>
      <w:ins w:id="44" w:author="Gavin Baxter" w:date="2018-09-16T16:28:00Z">
        <w:r>
          <w:rPr>
            <w:bCs/>
            <w:sz w:val="22"/>
            <w:szCs w:val="22"/>
          </w:rPr>
          <w:t xml:space="preserve"> will be used throughout the project </w:t>
        </w:r>
        <w:proofErr w:type="gramStart"/>
        <w:r>
          <w:rPr>
            <w:bCs/>
            <w:sz w:val="22"/>
            <w:szCs w:val="22"/>
          </w:rPr>
          <w:t>for the purpose of</w:t>
        </w:r>
        <w:proofErr w:type="gramEnd"/>
        <w:r>
          <w:rPr>
            <w:bCs/>
            <w:sz w:val="22"/>
            <w:szCs w:val="22"/>
          </w:rPr>
          <w:t xml:space="preserve"> version control and project management. </w:t>
        </w:r>
      </w:ins>
      <w:ins w:id="45" w:author="Gavin Baxter" w:date="2018-09-16T16:31:00Z">
        <w:r w:rsidR="00763F26">
          <w:rPr>
            <w:bCs/>
            <w:sz w:val="22"/>
            <w:szCs w:val="22"/>
          </w:rPr>
          <w:t xml:space="preserve">As previously mentioned all game testing will be documented as will the entire development of the game. </w:t>
        </w:r>
      </w:ins>
      <w:ins w:id="46" w:author="Gavin Baxter" w:date="2018-09-16T16:33:00Z">
        <w:r w:rsidR="00763F26">
          <w:rPr>
            <w:bCs/>
            <w:sz w:val="22"/>
            <w:szCs w:val="22"/>
          </w:rPr>
          <w:t xml:space="preserve">The results generated from this research will be reviewed and future research directions will be provided. </w:t>
        </w:r>
      </w:ins>
    </w:p>
    <w:p w14:paraId="036F3A56" w14:textId="61367BA6" w:rsidR="00885E8B" w:rsidRDefault="00885E8B" w:rsidP="00EB1EF7">
      <w:pPr>
        <w:pStyle w:val="Default"/>
        <w:rPr>
          <w:b/>
          <w:bCs/>
          <w:sz w:val="22"/>
          <w:szCs w:val="22"/>
        </w:rPr>
      </w:pPr>
    </w:p>
    <w:p w14:paraId="48C146DD" w14:textId="301FE8AC" w:rsidR="001E50FD" w:rsidRPr="001E50FD" w:rsidDel="00624D3F" w:rsidRDefault="001E50FD" w:rsidP="00EB1EF7">
      <w:pPr>
        <w:pStyle w:val="Default"/>
        <w:rPr>
          <w:del w:id="47" w:author="Gavin Baxter" w:date="2018-09-14T14:36:00Z"/>
          <w:b/>
          <w:bCs/>
          <w:sz w:val="22"/>
          <w:szCs w:val="22"/>
        </w:rPr>
      </w:pPr>
      <w:commentRangeStart w:id="48"/>
      <w:del w:id="49" w:author="Gavin Baxter" w:date="2018-09-14T14:36:00Z">
        <w:r w:rsidDel="00624D3F">
          <w:rPr>
            <w:b/>
            <w:bCs/>
            <w:sz w:val="22"/>
            <w:szCs w:val="22"/>
          </w:rPr>
          <w:delText xml:space="preserve">BACKGROUND </w:delText>
        </w:r>
      </w:del>
      <w:del w:id="50" w:author="Gavin Baxter" w:date="2018-09-14T14:25:00Z">
        <w:r w:rsidDel="00E07B8A">
          <w:rPr>
            <w:b/>
            <w:bCs/>
            <w:sz w:val="22"/>
            <w:szCs w:val="22"/>
          </w:rPr>
          <w:delText>(WHAT GOT YOU THINKING ABOUT THE RESEARCH?)</w:delText>
        </w:r>
        <w:commentRangeEnd w:id="48"/>
        <w:r w:rsidR="00507018" w:rsidDel="00E07B8A">
          <w:rPr>
            <w:rStyle w:val="CommentReference"/>
            <w:rFonts w:ascii="Calibri" w:hAnsi="Calibri" w:cs="Times New Roman"/>
            <w:color w:val="auto"/>
          </w:rPr>
          <w:commentReference w:id="48"/>
        </w:r>
      </w:del>
    </w:p>
    <w:p w14:paraId="238B5972" w14:textId="68136695" w:rsidR="00B5346D" w:rsidRPr="00E07B8A" w:rsidDel="00624D3F" w:rsidRDefault="0088121A">
      <w:pPr>
        <w:pStyle w:val="Default"/>
        <w:jc w:val="both"/>
        <w:rPr>
          <w:del w:id="51" w:author="Gavin Baxter" w:date="2018-09-14T14:36:00Z"/>
          <w:rFonts w:asciiTheme="minorHAnsi" w:hAnsiTheme="minorHAnsi" w:cstheme="minorHAnsi"/>
          <w:bCs/>
          <w:sz w:val="22"/>
          <w:szCs w:val="22"/>
        </w:rPr>
        <w:pPrChange w:id="52" w:author="Gavin Baxter" w:date="2018-09-14T14:25:00Z">
          <w:pPr>
            <w:pStyle w:val="Default"/>
          </w:pPr>
        </w:pPrChange>
      </w:pPr>
      <w:del w:id="53" w:author="Gavin Baxter" w:date="2018-09-14T14:36:00Z">
        <w:r w:rsidRPr="00E07B8A" w:rsidDel="00624D3F">
          <w:rPr>
            <w:rFonts w:asciiTheme="minorHAnsi" w:hAnsiTheme="minorHAnsi" w:cstheme="minorHAnsi"/>
            <w:bCs/>
            <w:sz w:val="22"/>
            <w:szCs w:val="22"/>
          </w:rPr>
          <w:delText xml:space="preserve">Since the </w:delText>
        </w:r>
        <w:r w:rsidR="00757B6B" w:rsidRPr="00E07B8A" w:rsidDel="00624D3F">
          <w:rPr>
            <w:rFonts w:asciiTheme="minorHAnsi" w:hAnsiTheme="minorHAnsi" w:cstheme="minorHAnsi"/>
            <w:bCs/>
            <w:sz w:val="22"/>
            <w:szCs w:val="22"/>
          </w:rPr>
          <w:delText xml:space="preserve">very </w:delText>
        </w:r>
        <w:r w:rsidRPr="00E07B8A" w:rsidDel="00624D3F">
          <w:rPr>
            <w:rFonts w:asciiTheme="minorHAnsi" w:hAnsiTheme="minorHAnsi" w:cstheme="minorHAnsi"/>
            <w:bCs/>
            <w:sz w:val="22"/>
            <w:szCs w:val="22"/>
          </w:rPr>
          <w:delText xml:space="preserve">first video game was designed in </w:delText>
        </w:r>
        <w:commentRangeStart w:id="54"/>
        <w:r w:rsidRPr="00E07B8A" w:rsidDel="00624D3F">
          <w:rPr>
            <w:rFonts w:asciiTheme="minorHAnsi" w:hAnsiTheme="minorHAnsi" w:cstheme="minorHAnsi"/>
            <w:bCs/>
            <w:sz w:val="22"/>
            <w:szCs w:val="22"/>
          </w:rPr>
          <w:delText>October 1956 by Physicist William Higinbotham</w:delText>
        </w:r>
        <w:commentRangeEnd w:id="54"/>
        <w:r w:rsidR="00911B25" w:rsidRPr="00E07B8A" w:rsidDel="00624D3F">
          <w:rPr>
            <w:rStyle w:val="CommentReference"/>
            <w:rFonts w:asciiTheme="minorHAnsi" w:hAnsiTheme="minorHAnsi" w:cstheme="minorHAnsi"/>
            <w:color w:val="auto"/>
          </w:rPr>
          <w:commentReference w:id="54"/>
        </w:r>
        <w:r w:rsidRPr="00E07B8A" w:rsidDel="00624D3F">
          <w:rPr>
            <w:rFonts w:asciiTheme="minorHAnsi" w:hAnsiTheme="minorHAnsi" w:cstheme="minorHAnsi"/>
            <w:bCs/>
            <w:sz w:val="22"/>
            <w:szCs w:val="22"/>
          </w:rPr>
          <w:delText>.</w:delText>
        </w:r>
        <w:r w:rsidR="00757B6B" w:rsidRPr="00E07B8A" w:rsidDel="00624D3F">
          <w:rPr>
            <w:rFonts w:asciiTheme="minorHAnsi" w:hAnsiTheme="minorHAnsi" w:cstheme="minorHAnsi"/>
            <w:bCs/>
            <w:sz w:val="22"/>
            <w:szCs w:val="22"/>
          </w:rPr>
          <w:delText xml:space="preserve"> </w:delText>
        </w:r>
        <w:r w:rsidR="0039121D" w:rsidRPr="00E07B8A" w:rsidDel="00624D3F">
          <w:rPr>
            <w:rFonts w:asciiTheme="minorHAnsi" w:hAnsiTheme="minorHAnsi" w:cstheme="minorHAnsi"/>
            <w:bCs/>
            <w:sz w:val="22"/>
            <w:szCs w:val="22"/>
          </w:rPr>
          <w:delText xml:space="preserve">The </w:delText>
        </w:r>
        <w:r w:rsidR="00757B6B" w:rsidRPr="00E07B8A" w:rsidDel="00624D3F">
          <w:rPr>
            <w:rFonts w:asciiTheme="minorHAnsi" w:hAnsiTheme="minorHAnsi" w:cstheme="minorHAnsi"/>
            <w:bCs/>
            <w:sz w:val="22"/>
            <w:szCs w:val="22"/>
          </w:rPr>
          <w:delText>quality</w:delText>
        </w:r>
        <w:r w:rsidR="0039121D" w:rsidRPr="00E07B8A" w:rsidDel="00624D3F">
          <w:rPr>
            <w:rFonts w:asciiTheme="minorHAnsi" w:hAnsiTheme="minorHAnsi" w:cstheme="minorHAnsi"/>
            <w:bCs/>
            <w:sz w:val="22"/>
            <w:szCs w:val="22"/>
          </w:rPr>
          <w:delText xml:space="preserve"> of video games </w:delText>
        </w:r>
        <w:r w:rsidR="00757B6B" w:rsidRPr="00E07B8A" w:rsidDel="00624D3F">
          <w:rPr>
            <w:rFonts w:asciiTheme="minorHAnsi" w:hAnsiTheme="minorHAnsi" w:cstheme="minorHAnsi"/>
            <w:bCs/>
            <w:sz w:val="22"/>
            <w:szCs w:val="22"/>
          </w:rPr>
          <w:delText>has evolved quite erratically, especially</w:delText>
        </w:r>
        <w:r w:rsidR="0039121D" w:rsidRPr="00E07B8A" w:rsidDel="00624D3F">
          <w:rPr>
            <w:rFonts w:asciiTheme="minorHAnsi" w:hAnsiTheme="minorHAnsi" w:cstheme="minorHAnsi"/>
            <w:bCs/>
            <w:sz w:val="22"/>
            <w:szCs w:val="22"/>
          </w:rPr>
          <w:delText xml:space="preserve"> </w:delText>
        </w:r>
        <w:r w:rsidR="00B97BED" w:rsidRPr="00E07B8A" w:rsidDel="00624D3F">
          <w:rPr>
            <w:rFonts w:asciiTheme="minorHAnsi" w:hAnsiTheme="minorHAnsi" w:cstheme="minorHAnsi"/>
            <w:bCs/>
            <w:sz w:val="22"/>
            <w:szCs w:val="22"/>
          </w:rPr>
          <w:delText xml:space="preserve">when comparing the first to </w:delText>
        </w:r>
        <w:r w:rsidR="0039121D" w:rsidRPr="00E07B8A" w:rsidDel="00624D3F">
          <w:rPr>
            <w:rFonts w:asciiTheme="minorHAnsi" w:hAnsiTheme="minorHAnsi" w:cstheme="minorHAnsi"/>
            <w:bCs/>
            <w:sz w:val="22"/>
            <w:szCs w:val="22"/>
          </w:rPr>
          <w:delText>recent years</w:delText>
        </w:r>
        <w:r w:rsidR="00757B6B" w:rsidRPr="00E07B8A" w:rsidDel="00624D3F">
          <w:rPr>
            <w:rFonts w:asciiTheme="minorHAnsi" w:hAnsiTheme="minorHAnsi" w:cstheme="minorHAnsi"/>
            <w:bCs/>
            <w:sz w:val="22"/>
            <w:szCs w:val="22"/>
          </w:rPr>
          <w:delText>. They</w:delText>
        </w:r>
        <w:r w:rsidR="0039121D" w:rsidRPr="00E07B8A" w:rsidDel="00624D3F">
          <w:rPr>
            <w:rFonts w:asciiTheme="minorHAnsi" w:hAnsiTheme="minorHAnsi" w:cstheme="minorHAnsi"/>
            <w:bCs/>
            <w:sz w:val="22"/>
            <w:szCs w:val="22"/>
          </w:rPr>
          <w:delText xml:space="preserve"> have </w:delText>
        </w:r>
        <w:r w:rsidR="00757B6B" w:rsidRPr="00E07B8A" w:rsidDel="00624D3F">
          <w:rPr>
            <w:rFonts w:asciiTheme="minorHAnsi" w:hAnsiTheme="minorHAnsi" w:cstheme="minorHAnsi"/>
            <w:bCs/>
            <w:sz w:val="22"/>
            <w:szCs w:val="22"/>
          </w:rPr>
          <w:delText xml:space="preserve">been developed in many </w:delText>
        </w:r>
        <w:r w:rsidR="00F66F80" w:rsidRPr="00E07B8A" w:rsidDel="00624D3F">
          <w:rPr>
            <w:rFonts w:asciiTheme="minorHAnsi" w:hAnsiTheme="minorHAnsi" w:cstheme="minorHAnsi"/>
            <w:bCs/>
            <w:sz w:val="22"/>
            <w:szCs w:val="22"/>
          </w:rPr>
          <w:delText xml:space="preserve">different </w:delText>
        </w:r>
        <w:r w:rsidR="00757B6B" w:rsidRPr="00E07B8A" w:rsidDel="00624D3F">
          <w:rPr>
            <w:rFonts w:asciiTheme="minorHAnsi" w:hAnsiTheme="minorHAnsi" w:cstheme="minorHAnsi"/>
            <w:bCs/>
            <w:sz w:val="22"/>
            <w:szCs w:val="22"/>
          </w:rPr>
          <w:delText>ways, covering a range of genres between fiction and non-fiction. To the point where it may</w:delText>
        </w:r>
        <w:r w:rsidR="00B155CC" w:rsidRPr="00E07B8A" w:rsidDel="00624D3F">
          <w:rPr>
            <w:rFonts w:asciiTheme="minorHAnsi" w:hAnsiTheme="minorHAnsi" w:cstheme="minorHAnsi"/>
            <w:bCs/>
            <w:sz w:val="22"/>
            <w:szCs w:val="22"/>
          </w:rPr>
          <w:delText xml:space="preserve"> actually</w:delText>
        </w:r>
        <w:r w:rsidR="00757B6B" w:rsidRPr="00E07B8A" w:rsidDel="00624D3F">
          <w:rPr>
            <w:rFonts w:asciiTheme="minorHAnsi" w:hAnsiTheme="minorHAnsi" w:cstheme="minorHAnsi"/>
            <w:bCs/>
            <w:sz w:val="22"/>
            <w:szCs w:val="22"/>
          </w:rPr>
          <w:delText xml:space="preserve"> be tough </w:delText>
        </w:r>
        <w:r w:rsidR="00B155CC" w:rsidRPr="00E07B8A" w:rsidDel="00624D3F">
          <w:rPr>
            <w:rFonts w:asciiTheme="minorHAnsi" w:hAnsiTheme="minorHAnsi" w:cstheme="minorHAnsi"/>
            <w:bCs/>
            <w:sz w:val="22"/>
            <w:szCs w:val="22"/>
          </w:rPr>
          <w:delText xml:space="preserve">from </w:delText>
        </w:r>
        <w:r w:rsidR="00757B6B" w:rsidRPr="00E07B8A" w:rsidDel="00624D3F">
          <w:rPr>
            <w:rFonts w:asciiTheme="minorHAnsi" w:hAnsiTheme="minorHAnsi" w:cstheme="minorHAnsi"/>
            <w:bCs/>
            <w:sz w:val="22"/>
            <w:szCs w:val="22"/>
          </w:rPr>
          <w:delText xml:space="preserve">telling the difference between what’s real and what’s not. Therefore, you could say </w:delText>
        </w:r>
        <w:r w:rsidR="00B155CC" w:rsidRPr="00E07B8A" w:rsidDel="00624D3F">
          <w:rPr>
            <w:rFonts w:asciiTheme="minorHAnsi" w:hAnsiTheme="minorHAnsi" w:cstheme="minorHAnsi"/>
            <w:bCs/>
            <w:sz w:val="22"/>
            <w:szCs w:val="22"/>
          </w:rPr>
          <w:delText>games as a whole</w:delText>
        </w:r>
        <w:r w:rsidR="00757B6B" w:rsidRPr="00E07B8A" w:rsidDel="00624D3F">
          <w:rPr>
            <w:rFonts w:asciiTheme="minorHAnsi" w:hAnsiTheme="minorHAnsi" w:cstheme="minorHAnsi"/>
            <w:bCs/>
            <w:sz w:val="22"/>
            <w:szCs w:val="22"/>
          </w:rPr>
          <w:delText xml:space="preserve"> ha</w:delText>
        </w:r>
        <w:r w:rsidR="00B155CC" w:rsidRPr="00E07B8A" w:rsidDel="00624D3F">
          <w:rPr>
            <w:rFonts w:asciiTheme="minorHAnsi" w:hAnsiTheme="minorHAnsi" w:cstheme="minorHAnsi"/>
            <w:bCs/>
            <w:sz w:val="22"/>
            <w:szCs w:val="22"/>
          </w:rPr>
          <w:delText>ve</w:delText>
        </w:r>
        <w:r w:rsidR="00757B6B" w:rsidRPr="00E07B8A" w:rsidDel="00624D3F">
          <w:rPr>
            <w:rFonts w:asciiTheme="minorHAnsi" w:hAnsiTheme="minorHAnsi" w:cstheme="minorHAnsi"/>
            <w:bCs/>
            <w:sz w:val="22"/>
            <w:szCs w:val="22"/>
          </w:rPr>
          <w:delText xml:space="preserve"> </w:delText>
        </w:r>
        <w:r w:rsidR="0039121D" w:rsidRPr="00E07B8A" w:rsidDel="00624D3F">
          <w:rPr>
            <w:rFonts w:asciiTheme="minorHAnsi" w:hAnsiTheme="minorHAnsi" w:cstheme="minorHAnsi"/>
            <w:bCs/>
            <w:sz w:val="22"/>
            <w:szCs w:val="22"/>
          </w:rPr>
          <w:delText>grown beyond expectation</w:delText>
        </w:r>
        <w:r w:rsidR="00757B6B" w:rsidRPr="00E07B8A" w:rsidDel="00624D3F">
          <w:rPr>
            <w:rFonts w:asciiTheme="minorHAnsi" w:hAnsiTheme="minorHAnsi" w:cstheme="minorHAnsi"/>
            <w:bCs/>
            <w:sz w:val="22"/>
            <w:szCs w:val="22"/>
          </w:rPr>
          <w:delText>.</w:delText>
        </w:r>
        <w:r w:rsidR="0039121D" w:rsidRPr="00E07B8A" w:rsidDel="00624D3F">
          <w:rPr>
            <w:rFonts w:asciiTheme="minorHAnsi" w:hAnsiTheme="minorHAnsi" w:cstheme="minorHAnsi"/>
            <w:bCs/>
            <w:sz w:val="22"/>
            <w:szCs w:val="22"/>
          </w:rPr>
          <w:delText xml:space="preserve"> </w:delText>
        </w:r>
        <w:r w:rsidR="00B155CC" w:rsidRPr="00E07B8A" w:rsidDel="00624D3F">
          <w:rPr>
            <w:rFonts w:asciiTheme="minorHAnsi" w:hAnsiTheme="minorHAnsi" w:cstheme="minorHAnsi"/>
            <w:bCs/>
            <w:sz w:val="22"/>
            <w:szCs w:val="22"/>
          </w:rPr>
          <w:delText xml:space="preserve">Video games </w:delText>
        </w:r>
        <w:r w:rsidR="0039121D" w:rsidRPr="00E07B8A" w:rsidDel="00624D3F">
          <w:rPr>
            <w:rFonts w:asciiTheme="minorHAnsi" w:hAnsiTheme="minorHAnsi" w:cstheme="minorHAnsi"/>
            <w:bCs/>
            <w:sz w:val="22"/>
            <w:szCs w:val="22"/>
          </w:rPr>
          <w:delText xml:space="preserve">are headlining everywhere, mostly because of </w:delText>
        </w:r>
        <w:r w:rsidR="004A215F" w:rsidRPr="00E07B8A" w:rsidDel="00624D3F">
          <w:rPr>
            <w:rFonts w:asciiTheme="minorHAnsi" w:hAnsiTheme="minorHAnsi" w:cstheme="minorHAnsi"/>
            <w:bCs/>
            <w:sz w:val="22"/>
            <w:szCs w:val="22"/>
          </w:rPr>
          <w:delText>its</w:delText>
        </w:r>
        <w:r w:rsidR="0039121D" w:rsidRPr="00E07B8A" w:rsidDel="00624D3F">
          <w:rPr>
            <w:rFonts w:asciiTheme="minorHAnsi" w:hAnsiTheme="minorHAnsi" w:cstheme="minorHAnsi"/>
            <w:bCs/>
            <w:sz w:val="22"/>
            <w:szCs w:val="22"/>
          </w:rPr>
          <w:delText xml:space="preserve"> popularity in figures</w:delText>
        </w:r>
        <w:r w:rsidR="00836BE6" w:rsidRPr="00E07B8A" w:rsidDel="00624D3F">
          <w:rPr>
            <w:rFonts w:asciiTheme="minorHAnsi" w:hAnsiTheme="minorHAnsi" w:cstheme="minorHAnsi"/>
            <w:bCs/>
            <w:sz w:val="22"/>
            <w:szCs w:val="22"/>
          </w:rPr>
          <w:delText xml:space="preserve"> (</w:delText>
        </w:r>
        <w:commentRangeStart w:id="55"/>
        <w:r w:rsidR="00836BE6" w:rsidRPr="00E07B8A" w:rsidDel="00624D3F">
          <w:rPr>
            <w:rFonts w:asciiTheme="minorHAnsi" w:hAnsiTheme="minorHAnsi" w:cstheme="minorHAnsi"/>
            <w:bCs/>
            <w:sz w:val="22"/>
            <w:szCs w:val="22"/>
          </w:rPr>
          <w:delText>source</w:delText>
        </w:r>
        <w:commentRangeEnd w:id="55"/>
        <w:r w:rsidR="00836BE6" w:rsidRPr="00E07B8A" w:rsidDel="00624D3F">
          <w:rPr>
            <w:rStyle w:val="CommentReference"/>
            <w:rFonts w:asciiTheme="minorHAnsi" w:hAnsiTheme="minorHAnsi" w:cstheme="minorHAnsi"/>
            <w:color w:val="auto"/>
          </w:rPr>
          <w:commentReference w:id="55"/>
        </w:r>
        <w:r w:rsidR="00836BE6" w:rsidRPr="00E07B8A" w:rsidDel="00624D3F">
          <w:rPr>
            <w:rFonts w:asciiTheme="minorHAnsi" w:hAnsiTheme="minorHAnsi" w:cstheme="minorHAnsi"/>
            <w:bCs/>
            <w:sz w:val="22"/>
            <w:szCs w:val="22"/>
          </w:rPr>
          <w:delText>)</w:delText>
        </w:r>
        <w:r w:rsidR="004A215F" w:rsidRPr="00E07B8A" w:rsidDel="00624D3F">
          <w:rPr>
            <w:rFonts w:asciiTheme="minorHAnsi" w:hAnsiTheme="minorHAnsi" w:cstheme="minorHAnsi"/>
            <w:bCs/>
            <w:sz w:val="22"/>
            <w:szCs w:val="22"/>
          </w:rPr>
          <w:delText xml:space="preserve"> but also </w:delText>
        </w:r>
        <w:r w:rsidR="00B155CC" w:rsidRPr="00E07B8A" w:rsidDel="00624D3F">
          <w:rPr>
            <w:rFonts w:asciiTheme="minorHAnsi" w:hAnsiTheme="minorHAnsi" w:cstheme="minorHAnsi"/>
            <w:bCs/>
            <w:sz w:val="22"/>
            <w:szCs w:val="22"/>
          </w:rPr>
          <w:delText xml:space="preserve">headlining </w:delText>
        </w:r>
        <w:r w:rsidR="004A215F" w:rsidRPr="00E07B8A" w:rsidDel="00624D3F">
          <w:rPr>
            <w:rFonts w:asciiTheme="minorHAnsi" w:hAnsiTheme="minorHAnsi" w:cstheme="minorHAnsi"/>
            <w:bCs/>
            <w:sz w:val="22"/>
            <w:szCs w:val="22"/>
          </w:rPr>
          <w:delText>for the unattractive</w:delText>
        </w:r>
        <w:r w:rsidR="00B155CC" w:rsidRPr="00E07B8A" w:rsidDel="00624D3F">
          <w:rPr>
            <w:rFonts w:asciiTheme="minorHAnsi" w:hAnsiTheme="minorHAnsi" w:cstheme="minorHAnsi"/>
            <w:bCs/>
            <w:sz w:val="22"/>
            <w:szCs w:val="22"/>
          </w:rPr>
          <w:delText xml:space="preserve"> and unintentional</w:delText>
        </w:r>
        <w:r w:rsidR="004A215F" w:rsidRPr="00E07B8A" w:rsidDel="00624D3F">
          <w:rPr>
            <w:rFonts w:asciiTheme="minorHAnsi" w:hAnsiTheme="minorHAnsi" w:cstheme="minorHAnsi"/>
            <w:bCs/>
            <w:sz w:val="22"/>
            <w:szCs w:val="22"/>
          </w:rPr>
          <w:delText xml:space="preserve"> reasons. “Video game violence &amp; glorification must be stopped—it is creating monsters!” (Donald J. Trump, 2012).</w:delText>
        </w:r>
        <w:r w:rsidR="001E50FD" w:rsidRPr="00E07B8A" w:rsidDel="00624D3F">
          <w:rPr>
            <w:rFonts w:asciiTheme="minorHAnsi" w:hAnsiTheme="minorHAnsi" w:cstheme="minorHAnsi"/>
            <w:bCs/>
            <w:sz w:val="22"/>
            <w:szCs w:val="22"/>
          </w:rPr>
          <w:delText xml:space="preserve"> </w:delText>
        </w:r>
      </w:del>
    </w:p>
    <w:p w14:paraId="4CBA9E7B" w14:textId="43CFE56E" w:rsidR="00631F9B" w:rsidRPr="00E07B8A" w:rsidDel="00624D3F" w:rsidRDefault="001E50FD">
      <w:pPr>
        <w:pStyle w:val="Default"/>
        <w:jc w:val="both"/>
        <w:rPr>
          <w:del w:id="56" w:author="Gavin Baxter" w:date="2018-09-14T14:36:00Z"/>
          <w:rFonts w:asciiTheme="minorHAnsi" w:hAnsiTheme="minorHAnsi" w:cstheme="minorHAnsi"/>
          <w:bCs/>
          <w:sz w:val="22"/>
          <w:szCs w:val="22"/>
        </w:rPr>
        <w:pPrChange w:id="57" w:author="Gavin Baxter" w:date="2018-09-14T14:25:00Z">
          <w:pPr>
            <w:pStyle w:val="Default"/>
          </w:pPr>
        </w:pPrChange>
      </w:pPr>
      <w:del w:id="58" w:author="Gavin Baxter" w:date="2018-09-14T14:36:00Z">
        <w:r w:rsidRPr="00E07B8A" w:rsidDel="00624D3F">
          <w:rPr>
            <w:rFonts w:asciiTheme="minorHAnsi" w:hAnsiTheme="minorHAnsi" w:cstheme="minorHAnsi"/>
            <w:bCs/>
            <w:i/>
            <w:sz w:val="22"/>
            <w:szCs w:val="22"/>
          </w:rPr>
          <w:delText>However, if you look deeper into the effect video games have on a human brain you will see some positive results</w:delText>
        </w:r>
        <w:r w:rsidR="00B155CC" w:rsidRPr="00E07B8A" w:rsidDel="00624D3F">
          <w:rPr>
            <w:rFonts w:asciiTheme="minorHAnsi" w:hAnsiTheme="minorHAnsi" w:cstheme="minorHAnsi"/>
            <w:bCs/>
            <w:i/>
            <w:sz w:val="22"/>
            <w:szCs w:val="22"/>
          </w:rPr>
          <w:delText xml:space="preserve"> that may not be classed as a glorification headline such as Mr. Trumps quote, but non the less are very different and considered extremely healthy</w:delText>
        </w:r>
        <w:r w:rsidRPr="00E07B8A" w:rsidDel="00624D3F">
          <w:rPr>
            <w:rFonts w:asciiTheme="minorHAnsi" w:hAnsiTheme="minorHAnsi" w:cstheme="minorHAnsi"/>
            <w:bCs/>
            <w:i/>
            <w:sz w:val="22"/>
            <w:szCs w:val="22"/>
          </w:rPr>
          <w:delText>.</w:delText>
        </w:r>
      </w:del>
    </w:p>
    <w:p w14:paraId="52242F1B" w14:textId="19A1751F" w:rsidR="0088121A" w:rsidDel="00624D3F" w:rsidRDefault="0088121A" w:rsidP="00EB1EF7">
      <w:pPr>
        <w:pStyle w:val="Default"/>
        <w:rPr>
          <w:del w:id="59" w:author="Gavin Baxter" w:date="2018-09-14T14:36:00Z"/>
          <w:bCs/>
          <w:sz w:val="22"/>
          <w:szCs w:val="22"/>
        </w:rPr>
      </w:pPr>
    </w:p>
    <w:p w14:paraId="39B03AFA" w14:textId="66494BFA" w:rsidR="0088121A" w:rsidRPr="00E1615A" w:rsidDel="00624D3F" w:rsidRDefault="0088121A" w:rsidP="0088121A">
      <w:pPr>
        <w:pStyle w:val="Default"/>
        <w:rPr>
          <w:del w:id="60" w:author="Gavin Baxter" w:date="2018-09-14T14:36:00Z"/>
          <w:b/>
          <w:bCs/>
          <w:sz w:val="22"/>
          <w:szCs w:val="22"/>
        </w:rPr>
      </w:pPr>
      <w:commentRangeStart w:id="61"/>
      <w:del w:id="62" w:author="Gavin Baxter" w:date="2018-09-14T14:36:00Z">
        <w:r w:rsidDel="00624D3F">
          <w:rPr>
            <w:b/>
            <w:bCs/>
            <w:sz w:val="22"/>
            <w:szCs w:val="22"/>
          </w:rPr>
          <w:delText>THEORETICAL RESEARCH (WHAT ARE YOU PLANNING ON DOING TO CHALLENGE THE BACKGROUND?)</w:delText>
        </w:r>
        <w:commentRangeEnd w:id="61"/>
        <w:r w:rsidR="00D60D88" w:rsidDel="00624D3F">
          <w:rPr>
            <w:rStyle w:val="CommentReference"/>
            <w:rFonts w:ascii="Calibri" w:hAnsi="Calibri" w:cs="Times New Roman"/>
            <w:color w:val="auto"/>
          </w:rPr>
          <w:commentReference w:id="61"/>
        </w:r>
      </w:del>
    </w:p>
    <w:p w14:paraId="11B0E301" w14:textId="2A377609" w:rsidR="0088121A" w:rsidRPr="00E07B8A" w:rsidDel="00624D3F" w:rsidRDefault="0088121A" w:rsidP="00EB1EF7">
      <w:pPr>
        <w:pStyle w:val="Default"/>
        <w:rPr>
          <w:del w:id="63" w:author="Gavin Baxter" w:date="2018-09-14T14:36:00Z"/>
          <w:rFonts w:asciiTheme="minorHAnsi" w:hAnsiTheme="minorHAnsi" w:cstheme="minorHAnsi"/>
          <w:bCs/>
          <w:sz w:val="22"/>
          <w:szCs w:val="22"/>
        </w:rPr>
      </w:pPr>
      <w:del w:id="64" w:author="Gavin Baxter" w:date="2018-09-14T14:36:00Z">
        <w:r w:rsidDel="00624D3F">
          <w:rPr>
            <w:rFonts w:asciiTheme="minorHAnsi" w:hAnsiTheme="minorHAnsi" w:cstheme="minorHAnsi"/>
            <w:bCs/>
            <w:sz w:val="22"/>
            <w:szCs w:val="22"/>
          </w:rPr>
          <w:delText>A review</w:delText>
        </w:r>
        <w:r w:rsidR="00D60D88" w:rsidDel="00624D3F">
          <w:rPr>
            <w:rFonts w:asciiTheme="minorHAnsi" w:hAnsiTheme="minorHAnsi" w:cstheme="minorHAnsi"/>
            <w:bCs/>
            <w:sz w:val="22"/>
            <w:szCs w:val="22"/>
          </w:rPr>
          <w:delText xml:space="preserve"> *</w:delText>
        </w:r>
        <w:r w:rsidDel="00624D3F">
          <w:rPr>
            <w:rFonts w:asciiTheme="minorHAnsi" w:hAnsiTheme="minorHAnsi" w:cstheme="minorHAnsi"/>
            <w:bCs/>
            <w:sz w:val="22"/>
            <w:szCs w:val="22"/>
          </w:rPr>
          <w:delText xml:space="preserve"> of existing academic literature surrounding</w:delText>
        </w:r>
        <w:r w:rsidR="0039302B" w:rsidDel="00624D3F">
          <w:rPr>
            <w:rFonts w:asciiTheme="minorHAnsi" w:hAnsiTheme="minorHAnsi" w:cstheme="minorHAnsi"/>
            <w:bCs/>
            <w:sz w:val="22"/>
            <w:szCs w:val="22"/>
          </w:rPr>
          <w:delText xml:space="preserve"> </w:delText>
        </w:r>
        <w:r w:rsidR="002A15EB" w:rsidDel="00624D3F">
          <w:rPr>
            <w:rFonts w:asciiTheme="minorHAnsi" w:hAnsiTheme="minorHAnsi" w:cstheme="minorHAnsi"/>
            <w:bCs/>
            <w:sz w:val="22"/>
            <w:szCs w:val="22"/>
          </w:rPr>
          <w:delText xml:space="preserve">the interest in </w:delText>
        </w:r>
        <w:r w:rsidR="0039302B" w:rsidDel="00624D3F">
          <w:rPr>
            <w:rFonts w:asciiTheme="minorHAnsi" w:hAnsiTheme="minorHAnsi" w:cstheme="minorHAnsi"/>
            <w:bCs/>
            <w:sz w:val="22"/>
            <w:szCs w:val="22"/>
          </w:rPr>
          <w:delText>art work classed as</w:delText>
        </w:r>
        <w:r w:rsidDel="00624D3F">
          <w:rPr>
            <w:rFonts w:asciiTheme="minorHAnsi" w:hAnsiTheme="minorHAnsi" w:cstheme="minorHAnsi"/>
            <w:bCs/>
            <w:sz w:val="22"/>
            <w:szCs w:val="22"/>
          </w:rPr>
          <w:delText xml:space="preserve"> </w:delText>
        </w:r>
        <w:r w:rsidR="00841CBE" w:rsidDel="00624D3F">
          <w:rPr>
            <w:rFonts w:asciiTheme="minorHAnsi" w:hAnsiTheme="minorHAnsi" w:cstheme="minorHAnsi"/>
            <w:bCs/>
            <w:sz w:val="22"/>
            <w:szCs w:val="22"/>
          </w:rPr>
          <w:delText xml:space="preserve">horror </w:delText>
        </w:r>
        <w:r w:rsidR="00B5346D" w:rsidDel="00624D3F">
          <w:rPr>
            <w:rFonts w:asciiTheme="minorHAnsi" w:hAnsiTheme="minorHAnsi" w:cstheme="minorHAnsi"/>
            <w:bCs/>
            <w:sz w:val="22"/>
            <w:szCs w:val="22"/>
          </w:rPr>
          <w:delText>and other existing academic literatures surrounding the effects various puzzles type</w:delText>
        </w:r>
        <w:r w:rsidR="002A15EB" w:rsidDel="00624D3F">
          <w:rPr>
            <w:rFonts w:asciiTheme="minorHAnsi" w:hAnsiTheme="minorHAnsi" w:cstheme="minorHAnsi"/>
            <w:bCs/>
            <w:sz w:val="22"/>
            <w:szCs w:val="22"/>
          </w:rPr>
          <w:delText xml:space="preserve">. In which </w:delText>
        </w:r>
        <w:r w:rsidR="00743C0A" w:rsidDel="00624D3F">
          <w:rPr>
            <w:rFonts w:asciiTheme="minorHAnsi" w:hAnsiTheme="minorHAnsi" w:cstheme="minorHAnsi"/>
            <w:bCs/>
            <w:sz w:val="22"/>
            <w:szCs w:val="22"/>
          </w:rPr>
          <w:delText xml:space="preserve">effects they </w:delText>
        </w:r>
        <w:r w:rsidR="00B5346D" w:rsidDel="00624D3F">
          <w:rPr>
            <w:rFonts w:asciiTheme="minorHAnsi" w:hAnsiTheme="minorHAnsi" w:cstheme="minorHAnsi"/>
            <w:bCs/>
            <w:sz w:val="22"/>
            <w:szCs w:val="22"/>
          </w:rPr>
          <w:delText xml:space="preserve">can have on a human brain </w:delText>
        </w:r>
        <w:r w:rsidR="00743C0A" w:rsidDel="00624D3F">
          <w:rPr>
            <w:rFonts w:asciiTheme="minorHAnsi" w:hAnsiTheme="minorHAnsi" w:cstheme="minorHAnsi"/>
            <w:bCs/>
            <w:sz w:val="22"/>
            <w:szCs w:val="22"/>
          </w:rPr>
          <w:delText>whilst</w:delText>
        </w:r>
        <w:r w:rsidR="00B5346D" w:rsidDel="00624D3F">
          <w:rPr>
            <w:rFonts w:asciiTheme="minorHAnsi" w:hAnsiTheme="minorHAnsi" w:cstheme="minorHAnsi"/>
            <w:bCs/>
            <w:sz w:val="22"/>
            <w:szCs w:val="22"/>
          </w:rPr>
          <w:delText xml:space="preserve"> exploring the positive </w:delText>
        </w:r>
        <w:r w:rsidR="00743C0A" w:rsidDel="00624D3F">
          <w:rPr>
            <w:rFonts w:asciiTheme="minorHAnsi" w:hAnsiTheme="minorHAnsi" w:cstheme="minorHAnsi"/>
            <w:bCs/>
            <w:sz w:val="22"/>
            <w:szCs w:val="22"/>
          </w:rPr>
          <w:delText>possibilism of a collaboration may bring</w:delText>
        </w:r>
        <w:r w:rsidR="00B5346D" w:rsidDel="00624D3F">
          <w:rPr>
            <w:rFonts w:asciiTheme="minorHAnsi" w:hAnsiTheme="minorHAnsi" w:cstheme="minorHAnsi"/>
            <w:bCs/>
            <w:sz w:val="22"/>
            <w:szCs w:val="22"/>
          </w:rPr>
          <w:delText xml:space="preserve">. Doing so will help determine whether </w:delText>
        </w:r>
        <w:r w:rsidR="00743C0A" w:rsidDel="00624D3F">
          <w:rPr>
            <w:rFonts w:asciiTheme="minorHAnsi" w:hAnsiTheme="minorHAnsi" w:cstheme="minorHAnsi"/>
            <w:bCs/>
            <w:sz w:val="22"/>
            <w:szCs w:val="22"/>
          </w:rPr>
          <w:delText>the</w:delText>
        </w:r>
        <w:r w:rsidR="00B5346D" w:rsidDel="00624D3F">
          <w:rPr>
            <w:rFonts w:asciiTheme="minorHAnsi" w:hAnsiTheme="minorHAnsi" w:cstheme="minorHAnsi"/>
            <w:bCs/>
            <w:sz w:val="22"/>
            <w:szCs w:val="22"/>
          </w:rPr>
          <w:delText xml:space="preserve"> collaboration of the two can be a positive mix</w:delText>
        </w:r>
        <w:r w:rsidR="00911B25" w:rsidDel="00624D3F">
          <w:rPr>
            <w:rFonts w:asciiTheme="minorHAnsi" w:hAnsiTheme="minorHAnsi" w:cstheme="minorHAnsi"/>
            <w:bCs/>
            <w:sz w:val="22"/>
            <w:szCs w:val="22"/>
          </w:rPr>
          <w:delText xml:space="preserve"> when developed in Unity engine.</w:delText>
        </w:r>
      </w:del>
    </w:p>
    <w:p w14:paraId="25C98D42" w14:textId="2CB808A5" w:rsidR="001E50FD" w:rsidDel="00624D3F" w:rsidRDefault="001E50FD" w:rsidP="00EB1EF7">
      <w:pPr>
        <w:pStyle w:val="Default"/>
        <w:rPr>
          <w:del w:id="65" w:author="Gavin Baxter" w:date="2018-09-14T14:36:00Z"/>
          <w:bCs/>
          <w:sz w:val="22"/>
          <w:szCs w:val="22"/>
        </w:rPr>
      </w:pPr>
    </w:p>
    <w:p w14:paraId="7199E75C" w14:textId="2BF89E7D" w:rsidR="001E50FD" w:rsidRPr="00E07B8A" w:rsidDel="00624D3F" w:rsidRDefault="001E50FD" w:rsidP="00EB1EF7">
      <w:pPr>
        <w:pStyle w:val="Default"/>
        <w:rPr>
          <w:del w:id="66" w:author="Gavin Baxter" w:date="2018-09-14T14:36:00Z"/>
          <w:b/>
          <w:bCs/>
          <w:sz w:val="22"/>
          <w:szCs w:val="22"/>
        </w:rPr>
      </w:pPr>
      <w:del w:id="67" w:author="Gavin Baxter" w:date="2018-09-14T14:36:00Z">
        <w:r w:rsidDel="00624D3F">
          <w:rPr>
            <w:b/>
            <w:bCs/>
            <w:sz w:val="22"/>
            <w:szCs w:val="22"/>
          </w:rPr>
          <w:delText>PRACTICAL RESEARCH</w:delText>
        </w:r>
        <w:r w:rsidR="00A00097" w:rsidDel="00624D3F">
          <w:rPr>
            <w:b/>
            <w:bCs/>
            <w:sz w:val="22"/>
            <w:szCs w:val="22"/>
          </w:rPr>
          <w:delText xml:space="preserve"> (WHAT YOU ARE GOING TO DO TO TEST THE REACTION?)</w:delText>
        </w:r>
      </w:del>
    </w:p>
    <w:p w14:paraId="32254E97" w14:textId="3018C84B" w:rsidR="00B5346D" w:rsidRPr="00E07B8A" w:rsidDel="00624D3F" w:rsidRDefault="001E50FD" w:rsidP="00EB1EF7">
      <w:pPr>
        <w:pStyle w:val="Default"/>
        <w:rPr>
          <w:del w:id="68" w:author="Gavin Baxter" w:date="2018-09-14T14:36:00Z"/>
          <w:rFonts w:asciiTheme="minorHAnsi" w:hAnsiTheme="minorHAnsi" w:cstheme="minorHAnsi"/>
          <w:bCs/>
          <w:sz w:val="22"/>
          <w:szCs w:val="22"/>
        </w:rPr>
      </w:pPr>
      <w:del w:id="69" w:author="Gavin Baxter" w:date="2018-09-14T14:36:00Z">
        <w:r w:rsidRPr="00E07B8A" w:rsidDel="00624D3F">
          <w:rPr>
            <w:rFonts w:asciiTheme="minorHAnsi" w:hAnsiTheme="minorHAnsi" w:cstheme="minorHAnsi"/>
            <w:bCs/>
            <w:sz w:val="22"/>
            <w:szCs w:val="22"/>
          </w:rPr>
          <w:delText xml:space="preserve">To </w:delText>
        </w:r>
        <w:r w:rsidR="00D60D88" w:rsidDel="00624D3F">
          <w:rPr>
            <w:rFonts w:asciiTheme="minorHAnsi" w:hAnsiTheme="minorHAnsi" w:cstheme="minorHAnsi"/>
            <w:bCs/>
            <w:sz w:val="22"/>
            <w:szCs w:val="22"/>
          </w:rPr>
          <w:delText xml:space="preserve">help </w:delText>
        </w:r>
        <w:r w:rsidRPr="00E07B8A" w:rsidDel="00624D3F">
          <w:rPr>
            <w:rFonts w:asciiTheme="minorHAnsi" w:hAnsiTheme="minorHAnsi" w:cstheme="minorHAnsi"/>
            <w:bCs/>
            <w:sz w:val="22"/>
            <w:szCs w:val="22"/>
          </w:rPr>
          <w:delText>determine if you could collaborate the two</w:delText>
        </w:r>
        <w:r w:rsidR="0065427D" w:rsidDel="00624D3F">
          <w:rPr>
            <w:rFonts w:asciiTheme="minorHAnsi" w:hAnsiTheme="minorHAnsi" w:cstheme="minorHAnsi"/>
            <w:bCs/>
            <w:sz w:val="22"/>
            <w:szCs w:val="22"/>
          </w:rPr>
          <w:delText xml:space="preserve"> genres</w:delText>
        </w:r>
        <w:r w:rsidRPr="00E07B8A" w:rsidDel="00624D3F">
          <w:rPr>
            <w:rFonts w:asciiTheme="minorHAnsi" w:hAnsiTheme="minorHAnsi" w:cstheme="minorHAnsi"/>
            <w:bCs/>
            <w:sz w:val="22"/>
            <w:szCs w:val="22"/>
          </w:rPr>
          <w:delText xml:space="preserve"> for positive effects, a game will be developed with various puzzles based </w:delText>
        </w:r>
        <w:r w:rsidR="0065427D" w:rsidDel="00624D3F">
          <w:rPr>
            <w:rFonts w:asciiTheme="minorHAnsi" w:hAnsiTheme="minorHAnsi" w:cstheme="minorHAnsi"/>
            <w:bCs/>
            <w:sz w:val="22"/>
            <w:szCs w:val="22"/>
          </w:rPr>
          <w:delText>with</w:delText>
        </w:r>
        <w:r w:rsidRPr="00E07B8A" w:rsidDel="00624D3F">
          <w:rPr>
            <w:rFonts w:asciiTheme="minorHAnsi" w:hAnsiTheme="minorHAnsi" w:cstheme="minorHAnsi"/>
            <w:bCs/>
            <w:sz w:val="22"/>
            <w:szCs w:val="22"/>
          </w:rPr>
          <w:delText>in a horror story</w:delText>
        </w:r>
        <w:r w:rsidR="00911B25" w:rsidRPr="00E07B8A" w:rsidDel="00624D3F">
          <w:rPr>
            <w:rFonts w:asciiTheme="minorHAnsi" w:hAnsiTheme="minorHAnsi" w:cstheme="minorHAnsi"/>
            <w:bCs/>
            <w:sz w:val="22"/>
            <w:szCs w:val="22"/>
          </w:rPr>
          <w:delText xml:space="preserve">. </w:delText>
        </w:r>
        <w:r w:rsidR="0065427D" w:rsidDel="00624D3F">
          <w:rPr>
            <w:rFonts w:asciiTheme="minorHAnsi" w:hAnsiTheme="minorHAnsi" w:cstheme="minorHAnsi"/>
            <w:bCs/>
            <w:sz w:val="22"/>
            <w:szCs w:val="22"/>
          </w:rPr>
          <w:delText>W</w:delText>
        </w:r>
        <w:r w:rsidR="00911B25" w:rsidRPr="00E07B8A" w:rsidDel="00624D3F">
          <w:rPr>
            <w:rFonts w:asciiTheme="minorHAnsi" w:hAnsiTheme="minorHAnsi" w:cstheme="minorHAnsi"/>
            <w:bCs/>
            <w:sz w:val="22"/>
            <w:szCs w:val="22"/>
          </w:rPr>
          <w:delText xml:space="preserve">ith the question in mind, </w:delText>
        </w:r>
        <w:r w:rsidR="0065427D" w:rsidRPr="00E07B8A" w:rsidDel="00624D3F">
          <w:rPr>
            <w:rFonts w:asciiTheme="minorHAnsi" w:hAnsiTheme="minorHAnsi" w:cstheme="minorHAnsi"/>
            <w:bCs/>
            <w:i/>
            <w:sz w:val="22"/>
            <w:szCs w:val="22"/>
          </w:rPr>
          <w:delText xml:space="preserve">can </w:delText>
        </w:r>
        <w:r w:rsidR="00911B25" w:rsidRPr="00E07B8A" w:rsidDel="00624D3F">
          <w:rPr>
            <w:rFonts w:asciiTheme="minorHAnsi" w:hAnsiTheme="minorHAnsi" w:cstheme="minorHAnsi"/>
            <w:bCs/>
            <w:i/>
            <w:sz w:val="22"/>
            <w:szCs w:val="22"/>
          </w:rPr>
          <w:delText>a game with puzzles be healthy for you brain whilst still capturing your interest in a horror genre</w:delText>
        </w:r>
        <w:r w:rsidR="0065427D" w:rsidDel="00624D3F">
          <w:rPr>
            <w:rFonts w:asciiTheme="minorHAnsi" w:hAnsiTheme="minorHAnsi" w:cstheme="minorHAnsi"/>
            <w:bCs/>
            <w:sz w:val="22"/>
            <w:szCs w:val="22"/>
          </w:rPr>
          <w:delText>?</w:delText>
        </w:r>
        <w:r w:rsidR="00911B25" w:rsidRPr="00E07B8A" w:rsidDel="00624D3F">
          <w:rPr>
            <w:rFonts w:asciiTheme="minorHAnsi" w:hAnsiTheme="minorHAnsi" w:cstheme="minorHAnsi"/>
            <w:bCs/>
            <w:sz w:val="22"/>
            <w:szCs w:val="22"/>
          </w:rPr>
          <w:delText xml:space="preserve"> </w:delText>
        </w:r>
        <w:r w:rsidR="0065427D" w:rsidDel="00624D3F">
          <w:rPr>
            <w:rFonts w:asciiTheme="minorHAnsi" w:hAnsiTheme="minorHAnsi" w:cstheme="minorHAnsi"/>
            <w:bCs/>
            <w:sz w:val="22"/>
            <w:szCs w:val="22"/>
          </w:rPr>
          <w:delText xml:space="preserve"> The game is tailored to challenge the players emotion and logic. This can be achieved by relating to the reviewed academical papers that back the theories and facts that should achieve the same results by implementing their findings into the game. </w:delText>
        </w:r>
      </w:del>
    </w:p>
    <w:p w14:paraId="555F4AA9" w14:textId="41C8A3F6" w:rsidR="00A00097" w:rsidDel="00624D3F" w:rsidRDefault="00A00097" w:rsidP="00EB1EF7">
      <w:pPr>
        <w:pStyle w:val="Default"/>
        <w:rPr>
          <w:del w:id="70" w:author="Gavin Baxter" w:date="2018-09-14T14:36:00Z"/>
          <w:bCs/>
          <w:sz w:val="22"/>
          <w:szCs w:val="22"/>
        </w:rPr>
      </w:pPr>
    </w:p>
    <w:p w14:paraId="1B6A6ED6" w14:textId="38699E15" w:rsidR="001E50FD" w:rsidRPr="00E07B8A" w:rsidDel="00624D3F" w:rsidRDefault="001E50FD" w:rsidP="00EB1EF7">
      <w:pPr>
        <w:pStyle w:val="Default"/>
        <w:rPr>
          <w:del w:id="71" w:author="Gavin Baxter" w:date="2018-09-14T14:36:00Z"/>
          <w:b/>
          <w:bCs/>
          <w:sz w:val="22"/>
          <w:szCs w:val="22"/>
        </w:rPr>
      </w:pPr>
      <w:del w:id="72" w:author="Gavin Baxter" w:date="2018-09-14T14:36:00Z">
        <w:r w:rsidDel="00624D3F">
          <w:rPr>
            <w:b/>
            <w:bCs/>
            <w:sz w:val="22"/>
            <w:szCs w:val="22"/>
          </w:rPr>
          <w:delText>ANALYLITICAL ACTION</w:delText>
        </w:r>
        <w:r w:rsidR="00A00097" w:rsidDel="00624D3F">
          <w:rPr>
            <w:b/>
            <w:bCs/>
            <w:sz w:val="22"/>
            <w:szCs w:val="22"/>
          </w:rPr>
          <w:delText xml:space="preserve"> (HOW WILL YOU COLLECT DATA OF THE REACTIONS?)</w:delText>
        </w:r>
      </w:del>
    </w:p>
    <w:p w14:paraId="015310ED" w14:textId="1BE3C7EC" w:rsidR="00CD5BDE" w:rsidRPr="00E07B8A" w:rsidDel="00624D3F" w:rsidRDefault="001E50FD" w:rsidP="00EB1EF7">
      <w:pPr>
        <w:pStyle w:val="Default"/>
        <w:rPr>
          <w:del w:id="73" w:author="Gavin Baxter" w:date="2018-09-14T14:36:00Z"/>
          <w:rFonts w:asciiTheme="minorHAnsi" w:hAnsiTheme="minorHAnsi" w:cstheme="minorHAnsi"/>
          <w:bCs/>
          <w:sz w:val="22"/>
          <w:szCs w:val="22"/>
        </w:rPr>
      </w:pPr>
      <w:del w:id="74" w:author="Gavin Baxter" w:date="2018-09-14T14:36:00Z">
        <w:r w:rsidRPr="00E07B8A" w:rsidDel="00624D3F">
          <w:rPr>
            <w:rFonts w:asciiTheme="minorHAnsi" w:hAnsiTheme="minorHAnsi" w:cstheme="minorHAnsi"/>
            <w:bCs/>
          </w:rPr>
          <w:delText xml:space="preserve">There will be surveys after the game play which will include a </w:delText>
        </w:r>
        <w:r w:rsidR="00507018" w:rsidRPr="00E07B8A" w:rsidDel="00624D3F">
          <w:rPr>
            <w:rFonts w:asciiTheme="minorHAnsi" w:hAnsiTheme="minorHAnsi" w:cstheme="minorHAnsi"/>
            <w:bCs/>
          </w:rPr>
          <w:delText>series</w:delText>
        </w:r>
        <w:r w:rsidRPr="00E07B8A" w:rsidDel="00624D3F">
          <w:rPr>
            <w:rFonts w:asciiTheme="minorHAnsi" w:hAnsiTheme="minorHAnsi" w:cstheme="minorHAnsi"/>
            <w:bCs/>
          </w:rPr>
          <w:delText xml:space="preserve"> of questions which the answers will be collected as a group of data that will then be used to be compared against those with there </w:delText>
        </w:r>
        <w:r w:rsidR="00507018" w:rsidRPr="00E07B8A" w:rsidDel="00624D3F">
          <w:rPr>
            <w:rFonts w:asciiTheme="minorHAnsi" w:hAnsiTheme="minorHAnsi" w:cstheme="minorHAnsi"/>
            <w:bCs/>
          </w:rPr>
          <w:delText>in-depth</w:delText>
        </w:r>
        <w:r w:rsidRPr="00E07B8A" w:rsidDel="00624D3F">
          <w:rPr>
            <w:rFonts w:asciiTheme="minorHAnsi" w:hAnsiTheme="minorHAnsi" w:cstheme="minorHAnsi"/>
            <w:bCs/>
          </w:rPr>
          <w:delText xml:space="preserve"> research</w:delText>
        </w:r>
        <w:r w:rsidR="00507018" w:rsidDel="00624D3F">
          <w:rPr>
            <w:rFonts w:asciiTheme="minorHAnsi" w:hAnsiTheme="minorHAnsi" w:cstheme="minorHAnsi"/>
            <w:bCs/>
            <w:sz w:val="22"/>
            <w:szCs w:val="22"/>
          </w:rPr>
          <w:delText xml:space="preserve">. The first survey will be a general survey that will </w:delText>
        </w:r>
        <w:r w:rsidR="001977F5" w:rsidDel="00624D3F">
          <w:rPr>
            <w:rFonts w:asciiTheme="minorHAnsi" w:hAnsiTheme="minorHAnsi" w:cstheme="minorHAnsi"/>
            <w:bCs/>
            <w:sz w:val="22"/>
            <w:szCs w:val="22"/>
          </w:rPr>
          <w:delText xml:space="preserve">allow the accessor to determine the type of user with some general questions. The second survey will be </w:delText>
        </w:r>
        <w:r w:rsidR="00E65ACB" w:rsidDel="00624D3F">
          <w:rPr>
            <w:rFonts w:asciiTheme="minorHAnsi" w:hAnsiTheme="minorHAnsi" w:cstheme="minorHAnsi"/>
            <w:bCs/>
            <w:sz w:val="22"/>
            <w:szCs w:val="22"/>
          </w:rPr>
          <w:delText xml:space="preserve">a post survey, the first part will be </w:delText>
        </w:r>
        <w:r w:rsidR="001977F5" w:rsidDel="00624D3F">
          <w:rPr>
            <w:rFonts w:asciiTheme="minorHAnsi" w:hAnsiTheme="minorHAnsi" w:cstheme="minorHAnsi"/>
            <w:bCs/>
            <w:sz w:val="22"/>
            <w:szCs w:val="22"/>
          </w:rPr>
          <w:delText xml:space="preserve">focusing on the horror aspect of the game and will be aiming to </w:delText>
        </w:r>
        <w:r w:rsidR="00507018" w:rsidDel="00624D3F">
          <w:rPr>
            <w:rFonts w:asciiTheme="minorHAnsi" w:hAnsiTheme="minorHAnsi" w:cstheme="minorHAnsi"/>
            <w:bCs/>
            <w:sz w:val="22"/>
            <w:szCs w:val="22"/>
          </w:rPr>
          <w:delText xml:space="preserve">determine the emotions the player encountered when playing the game. </w:delText>
        </w:r>
        <w:r w:rsidR="00E65ACB" w:rsidDel="00624D3F">
          <w:rPr>
            <w:rFonts w:asciiTheme="minorHAnsi" w:hAnsiTheme="minorHAnsi" w:cstheme="minorHAnsi"/>
            <w:bCs/>
            <w:sz w:val="22"/>
            <w:szCs w:val="22"/>
          </w:rPr>
          <w:delText>The second part of the second survey will cater to the puzzle side of the game.  The game and survey will be directed to those within the video games area of the university.</w:delText>
        </w:r>
      </w:del>
    </w:p>
    <w:p w14:paraId="2D24A44D" w14:textId="688AE921" w:rsidR="0017034F" w:rsidRDefault="00D24B13" w:rsidP="00EB1EF7">
      <w:pPr>
        <w:pStyle w:val="Default"/>
        <w:rPr>
          <w:b/>
          <w:bCs/>
          <w:sz w:val="22"/>
          <w:szCs w:val="22"/>
        </w:rPr>
      </w:pPr>
      <w:commentRangeStart w:id="75"/>
      <w:r w:rsidRPr="009E1C48">
        <w:rPr>
          <w:b/>
          <w:bCs/>
          <w:sz w:val="22"/>
          <w:szCs w:val="22"/>
        </w:rPr>
        <w:t>A Passable Project will</w:t>
      </w:r>
      <w:commentRangeEnd w:id="75"/>
      <w:r w:rsidR="00E1472A">
        <w:rPr>
          <w:rStyle w:val="CommentReference"/>
          <w:rFonts w:ascii="Calibri" w:hAnsi="Calibri" w:cs="Times New Roman"/>
          <w:color w:val="auto"/>
        </w:rPr>
        <w:commentReference w:id="75"/>
      </w:r>
      <w:r w:rsidRPr="009E1C48">
        <w:rPr>
          <w:b/>
          <w:bCs/>
          <w:sz w:val="22"/>
          <w:szCs w:val="22"/>
        </w:rPr>
        <w:t xml:space="preserve">: </w:t>
      </w:r>
    </w:p>
    <w:p w14:paraId="6788124D" w14:textId="7D11D579" w:rsidR="0017034F" w:rsidRDefault="0017034F" w:rsidP="00EB1EF7">
      <w:pPr>
        <w:pStyle w:val="Default"/>
        <w:rPr>
          <w:bCs/>
          <w:sz w:val="22"/>
          <w:szCs w:val="22"/>
        </w:rPr>
      </w:pPr>
    </w:p>
    <w:p w14:paraId="6EC1710C" w14:textId="4F82FAAC" w:rsidR="00204B27" w:rsidRPr="00361F35" w:rsidRDefault="008318A3" w:rsidP="00E07B8A">
      <w:pPr>
        <w:pStyle w:val="Default"/>
        <w:numPr>
          <w:ilvl w:val="0"/>
          <w:numId w:val="24"/>
        </w:numPr>
        <w:rPr>
          <w:bCs/>
          <w:sz w:val="22"/>
          <w:szCs w:val="22"/>
        </w:rPr>
      </w:pPr>
      <w:r>
        <w:rPr>
          <w:bCs/>
          <w:sz w:val="22"/>
          <w:szCs w:val="22"/>
        </w:rPr>
        <w:t xml:space="preserve">Review the literature surrounding puzzle </w:t>
      </w:r>
      <w:del w:id="76" w:author="Gavin Baxter" w:date="2018-09-16T15:55:00Z">
        <w:r w:rsidR="00204B27" w:rsidDel="00EE371A">
          <w:rPr>
            <w:bCs/>
            <w:sz w:val="22"/>
            <w:szCs w:val="22"/>
          </w:rPr>
          <w:delText>and</w:delText>
        </w:r>
        <w:r w:rsidDel="00EE371A">
          <w:rPr>
            <w:bCs/>
            <w:sz w:val="22"/>
            <w:szCs w:val="22"/>
          </w:rPr>
          <w:delText xml:space="preserve"> horror </w:delText>
        </w:r>
      </w:del>
      <w:r>
        <w:rPr>
          <w:bCs/>
          <w:sz w:val="22"/>
          <w:szCs w:val="22"/>
        </w:rPr>
        <w:t>games.</w:t>
      </w:r>
    </w:p>
    <w:p w14:paraId="37867625" w14:textId="66B33C97" w:rsidR="00204B27" w:rsidRPr="00361F35" w:rsidRDefault="008318A3">
      <w:pPr>
        <w:pStyle w:val="Default"/>
        <w:numPr>
          <w:ilvl w:val="0"/>
          <w:numId w:val="24"/>
        </w:numPr>
        <w:rPr>
          <w:bCs/>
          <w:sz w:val="22"/>
          <w:szCs w:val="22"/>
        </w:rPr>
      </w:pPr>
      <w:r>
        <w:rPr>
          <w:bCs/>
          <w:sz w:val="22"/>
          <w:szCs w:val="22"/>
        </w:rPr>
        <w:t xml:space="preserve">Develop a game that </w:t>
      </w:r>
      <w:r w:rsidR="00361F35">
        <w:rPr>
          <w:bCs/>
          <w:sz w:val="22"/>
          <w:szCs w:val="22"/>
        </w:rPr>
        <w:t xml:space="preserve">has elements of </w:t>
      </w:r>
      <w:r>
        <w:rPr>
          <w:bCs/>
          <w:sz w:val="22"/>
          <w:szCs w:val="22"/>
        </w:rPr>
        <w:t xml:space="preserve">the </w:t>
      </w:r>
      <w:r w:rsidR="00361F35">
        <w:rPr>
          <w:bCs/>
          <w:sz w:val="22"/>
          <w:szCs w:val="22"/>
        </w:rPr>
        <w:t>literature</w:t>
      </w:r>
      <w:r>
        <w:rPr>
          <w:bCs/>
          <w:sz w:val="22"/>
          <w:szCs w:val="22"/>
        </w:rPr>
        <w:t xml:space="preserve"> </w:t>
      </w:r>
      <w:r w:rsidR="00361F35">
        <w:rPr>
          <w:bCs/>
          <w:sz w:val="22"/>
          <w:szCs w:val="22"/>
        </w:rPr>
        <w:t>review</w:t>
      </w:r>
      <w:r>
        <w:rPr>
          <w:bCs/>
          <w:sz w:val="22"/>
          <w:szCs w:val="22"/>
        </w:rPr>
        <w:t>.</w:t>
      </w:r>
    </w:p>
    <w:p w14:paraId="6AF5257C" w14:textId="046DEC78" w:rsidR="00204B27" w:rsidRPr="00361F35" w:rsidRDefault="008318A3">
      <w:pPr>
        <w:pStyle w:val="Default"/>
        <w:numPr>
          <w:ilvl w:val="0"/>
          <w:numId w:val="24"/>
        </w:numPr>
        <w:rPr>
          <w:bCs/>
          <w:sz w:val="22"/>
          <w:szCs w:val="22"/>
        </w:rPr>
      </w:pPr>
      <w:r>
        <w:rPr>
          <w:bCs/>
          <w:sz w:val="22"/>
          <w:szCs w:val="22"/>
        </w:rPr>
        <w:t>Perform an evaluation of the game via conducting a survey to collect data.</w:t>
      </w:r>
    </w:p>
    <w:p w14:paraId="7F5044D8" w14:textId="41847ECA" w:rsidR="0067179E" w:rsidRDefault="008318A3">
      <w:pPr>
        <w:pStyle w:val="Default"/>
        <w:numPr>
          <w:ilvl w:val="0"/>
          <w:numId w:val="24"/>
        </w:numPr>
        <w:rPr>
          <w:ins w:id="77" w:author="Gavin Baxter" w:date="2018-09-16T15:43:00Z"/>
          <w:bCs/>
          <w:sz w:val="22"/>
          <w:szCs w:val="22"/>
        </w:rPr>
        <w:pPrChange w:id="78" w:author="Gavin Baxter" w:date="2018-09-16T15:43:00Z">
          <w:pPr>
            <w:pStyle w:val="Default"/>
          </w:pPr>
        </w:pPrChange>
      </w:pPr>
      <w:r w:rsidRPr="0067179E">
        <w:rPr>
          <w:bCs/>
          <w:sz w:val="22"/>
          <w:szCs w:val="22"/>
        </w:rPr>
        <w:t xml:space="preserve">Analyse the data for answers and compare them to </w:t>
      </w:r>
      <w:ins w:id="79" w:author="Gavin Baxter" w:date="2018-09-16T15:43:00Z">
        <w:r w:rsidR="0067179E">
          <w:rPr>
            <w:bCs/>
            <w:sz w:val="22"/>
            <w:szCs w:val="22"/>
          </w:rPr>
          <w:t>prior research</w:t>
        </w:r>
      </w:ins>
    </w:p>
    <w:p w14:paraId="41772110" w14:textId="3FE640C9" w:rsidR="008318A3" w:rsidRPr="008318A3" w:rsidDel="0067179E" w:rsidRDefault="008318A3">
      <w:pPr>
        <w:pStyle w:val="Default"/>
        <w:ind w:left="720"/>
        <w:rPr>
          <w:del w:id="80" w:author="Gavin Baxter" w:date="2018-09-16T15:43:00Z"/>
          <w:bCs/>
          <w:sz w:val="22"/>
          <w:szCs w:val="22"/>
        </w:rPr>
        <w:pPrChange w:id="81" w:author="Gavin Baxter" w:date="2018-09-16T15:43:00Z">
          <w:pPr>
            <w:pStyle w:val="Default"/>
            <w:numPr>
              <w:numId w:val="24"/>
            </w:numPr>
            <w:ind w:left="720" w:hanging="720"/>
          </w:pPr>
        </w:pPrChange>
      </w:pPr>
      <w:del w:id="82" w:author="Gavin Baxter" w:date="2018-09-16T15:43:00Z">
        <w:r w:rsidRPr="0067179E" w:rsidDel="0067179E">
          <w:rPr>
            <w:bCs/>
          </w:rPr>
          <w:delText>r</w:delText>
        </w:r>
        <w:r w:rsidDel="0067179E">
          <w:rPr>
            <w:bCs/>
            <w:sz w:val="22"/>
            <w:szCs w:val="22"/>
          </w:rPr>
          <w:delText>esearch found.</w:delText>
        </w:r>
      </w:del>
    </w:p>
    <w:p w14:paraId="0C32E4D4" w14:textId="77777777" w:rsidR="008318A3" w:rsidRPr="0067179E" w:rsidRDefault="008318A3">
      <w:pPr>
        <w:pStyle w:val="Default"/>
        <w:ind w:left="720"/>
        <w:rPr>
          <w:b/>
          <w:bCs/>
          <w:sz w:val="22"/>
          <w:szCs w:val="22"/>
        </w:rPr>
        <w:pPrChange w:id="83" w:author="Gavin Baxter" w:date="2018-09-16T15:43:00Z">
          <w:pPr>
            <w:pStyle w:val="Default"/>
          </w:pPr>
        </w:pPrChange>
      </w:pPr>
    </w:p>
    <w:p w14:paraId="65B8E052" w14:textId="35F067E6" w:rsidR="008318A3" w:rsidRDefault="00D24B13" w:rsidP="00EB1EF7">
      <w:pPr>
        <w:pStyle w:val="Default"/>
        <w:rPr>
          <w:b/>
          <w:bCs/>
          <w:sz w:val="22"/>
          <w:szCs w:val="22"/>
        </w:rPr>
      </w:pPr>
      <w:r w:rsidRPr="009E1C48">
        <w:rPr>
          <w:b/>
          <w:bCs/>
          <w:sz w:val="22"/>
          <w:szCs w:val="22"/>
        </w:rPr>
        <w:t xml:space="preserve">A </w:t>
      </w:r>
      <w:r w:rsidR="00F9546B" w:rsidRPr="009E1C48">
        <w:rPr>
          <w:b/>
          <w:bCs/>
          <w:sz w:val="22"/>
          <w:szCs w:val="22"/>
        </w:rPr>
        <w:t>First-Class</w:t>
      </w:r>
      <w:r w:rsidRPr="009E1C48">
        <w:rPr>
          <w:b/>
          <w:bCs/>
          <w:sz w:val="22"/>
          <w:szCs w:val="22"/>
        </w:rPr>
        <w:t xml:space="preserve"> Project will:</w:t>
      </w:r>
    </w:p>
    <w:p w14:paraId="62CEB87F" w14:textId="77777777" w:rsidR="008318A3" w:rsidRDefault="008318A3" w:rsidP="00EB1EF7">
      <w:pPr>
        <w:pStyle w:val="Default"/>
        <w:rPr>
          <w:b/>
          <w:bCs/>
          <w:sz w:val="22"/>
          <w:szCs w:val="22"/>
        </w:rPr>
      </w:pPr>
    </w:p>
    <w:p w14:paraId="34F0FB69" w14:textId="40A15437" w:rsidR="00204B27" w:rsidRPr="00361F35" w:rsidRDefault="00361F35">
      <w:pPr>
        <w:pStyle w:val="Default"/>
        <w:numPr>
          <w:ilvl w:val="0"/>
          <w:numId w:val="26"/>
        </w:numPr>
        <w:rPr>
          <w:bCs/>
          <w:sz w:val="22"/>
          <w:szCs w:val="22"/>
        </w:rPr>
      </w:pPr>
      <w:r w:rsidRPr="00361F35">
        <w:rPr>
          <w:bCs/>
          <w:sz w:val="22"/>
          <w:szCs w:val="22"/>
        </w:rPr>
        <w:t xml:space="preserve">Undertake an in-depth </w:t>
      </w:r>
      <w:r>
        <w:rPr>
          <w:bCs/>
          <w:sz w:val="22"/>
          <w:szCs w:val="22"/>
        </w:rPr>
        <w:t>review of</w:t>
      </w:r>
      <w:r w:rsidR="008318A3">
        <w:rPr>
          <w:bCs/>
          <w:sz w:val="22"/>
          <w:szCs w:val="22"/>
        </w:rPr>
        <w:t xml:space="preserve"> </w:t>
      </w:r>
      <w:r>
        <w:rPr>
          <w:bCs/>
          <w:sz w:val="22"/>
          <w:szCs w:val="22"/>
        </w:rPr>
        <w:t>academic</w:t>
      </w:r>
      <w:r w:rsidR="008318A3">
        <w:rPr>
          <w:bCs/>
          <w:sz w:val="22"/>
          <w:szCs w:val="22"/>
        </w:rPr>
        <w:t xml:space="preserve"> literature surrounding puzzle </w:t>
      </w:r>
      <w:del w:id="84" w:author="Gavin Baxter" w:date="2018-09-16T15:43:00Z">
        <w:r w:rsidR="00204B27" w:rsidDel="0067179E">
          <w:rPr>
            <w:bCs/>
            <w:sz w:val="22"/>
            <w:szCs w:val="22"/>
          </w:rPr>
          <w:delText>and</w:delText>
        </w:r>
        <w:r w:rsidR="008318A3" w:rsidDel="0067179E">
          <w:rPr>
            <w:bCs/>
            <w:sz w:val="22"/>
            <w:szCs w:val="22"/>
          </w:rPr>
          <w:delText xml:space="preserve"> horror </w:delText>
        </w:r>
      </w:del>
      <w:r w:rsidR="008318A3">
        <w:rPr>
          <w:bCs/>
          <w:sz w:val="22"/>
          <w:szCs w:val="22"/>
        </w:rPr>
        <w:t>games</w:t>
      </w:r>
      <w:r w:rsidR="00204B27">
        <w:rPr>
          <w:bCs/>
          <w:sz w:val="22"/>
          <w:szCs w:val="22"/>
        </w:rPr>
        <w:t xml:space="preserve"> with the psychological effect they</w:t>
      </w:r>
      <w:r>
        <w:rPr>
          <w:bCs/>
          <w:sz w:val="22"/>
          <w:szCs w:val="22"/>
        </w:rPr>
        <w:t xml:space="preserve"> both</w:t>
      </w:r>
      <w:r w:rsidR="00204B27">
        <w:rPr>
          <w:bCs/>
          <w:sz w:val="22"/>
          <w:szCs w:val="22"/>
        </w:rPr>
        <w:t xml:space="preserve"> have on</w:t>
      </w:r>
      <w:del w:id="85" w:author="Gavin Baxter" w:date="2018-09-16T15:27:00Z">
        <w:r w:rsidR="00204B27" w:rsidDel="00885E8B">
          <w:rPr>
            <w:bCs/>
            <w:sz w:val="22"/>
            <w:szCs w:val="22"/>
          </w:rPr>
          <w:delText xml:space="preserve"> </w:delText>
        </w:r>
      </w:del>
      <w:ins w:id="86" w:author="Gavin Baxter" w:date="2018-09-16T15:27:00Z">
        <w:r w:rsidR="00885E8B">
          <w:rPr>
            <w:bCs/>
            <w:sz w:val="22"/>
            <w:szCs w:val="22"/>
          </w:rPr>
          <w:t xml:space="preserve"> </w:t>
        </w:r>
      </w:ins>
      <w:ins w:id="87" w:author="Gavin Baxter" w:date="2018-09-16T15:43:00Z">
        <w:r w:rsidR="0067179E">
          <w:rPr>
            <w:bCs/>
            <w:sz w:val="22"/>
            <w:szCs w:val="22"/>
          </w:rPr>
          <w:t xml:space="preserve">supporting </w:t>
        </w:r>
      </w:ins>
      <w:ins w:id="88" w:author="Gavin Baxter" w:date="2018-09-16T15:27:00Z">
        <w:r w:rsidR="00885E8B">
          <w:rPr>
            <w:bCs/>
            <w:sz w:val="22"/>
            <w:szCs w:val="22"/>
          </w:rPr>
          <w:t>knowledge retention</w:t>
        </w:r>
      </w:ins>
      <w:ins w:id="89" w:author="Gavin Baxter" w:date="2018-09-16T15:43:00Z">
        <w:r w:rsidR="0067179E">
          <w:rPr>
            <w:bCs/>
            <w:sz w:val="22"/>
            <w:szCs w:val="22"/>
          </w:rPr>
          <w:t xml:space="preserve"> and logic</w:t>
        </w:r>
      </w:ins>
      <w:del w:id="90" w:author="Gavin Baxter" w:date="2018-09-16T15:27:00Z">
        <w:r w:rsidR="00204B27" w:rsidDel="00885E8B">
          <w:rPr>
            <w:bCs/>
            <w:sz w:val="22"/>
            <w:szCs w:val="22"/>
          </w:rPr>
          <w:delText>human brain</w:delText>
        </w:r>
        <w:r w:rsidDel="00885E8B">
          <w:rPr>
            <w:bCs/>
            <w:sz w:val="22"/>
            <w:szCs w:val="22"/>
          </w:rPr>
          <w:delText>s</w:delText>
        </w:r>
      </w:del>
      <w:r w:rsidR="00204B27">
        <w:rPr>
          <w:bCs/>
          <w:sz w:val="22"/>
          <w:szCs w:val="22"/>
        </w:rPr>
        <w:t>.</w:t>
      </w:r>
    </w:p>
    <w:p w14:paraId="3BC610FA" w14:textId="61300CFB" w:rsidR="00204B27" w:rsidRPr="00E07B8A" w:rsidRDefault="00204B27">
      <w:pPr>
        <w:pStyle w:val="Default"/>
        <w:numPr>
          <w:ilvl w:val="0"/>
          <w:numId w:val="26"/>
        </w:numPr>
        <w:rPr>
          <w:bCs/>
          <w:color w:val="auto"/>
          <w:sz w:val="22"/>
          <w:szCs w:val="22"/>
        </w:rPr>
      </w:pPr>
      <w:r>
        <w:rPr>
          <w:bCs/>
          <w:color w:val="auto"/>
          <w:sz w:val="22"/>
          <w:szCs w:val="22"/>
        </w:rPr>
        <w:t xml:space="preserve">Create a game and technical design document. </w:t>
      </w:r>
    </w:p>
    <w:p w14:paraId="7B922AE5" w14:textId="57C377E1" w:rsidR="00361F35" w:rsidRPr="00E07B8A" w:rsidRDefault="00361F35">
      <w:pPr>
        <w:pStyle w:val="Default"/>
        <w:numPr>
          <w:ilvl w:val="0"/>
          <w:numId w:val="26"/>
        </w:numPr>
        <w:rPr>
          <w:bCs/>
          <w:sz w:val="22"/>
          <w:szCs w:val="22"/>
        </w:rPr>
      </w:pPr>
      <w:r>
        <w:rPr>
          <w:bCs/>
          <w:sz w:val="22"/>
          <w:szCs w:val="22"/>
        </w:rPr>
        <w:t>Develop a game that reflects the theoretical research carried out.</w:t>
      </w:r>
    </w:p>
    <w:p w14:paraId="5EAF4B1E" w14:textId="5C67A565" w:rsidR="00204B27" w:rsidRDefault="00204B27" w:rsidP="00204B27">
      <w:pPr>
        <w:pStyle w:val="Default"/>
        <w:numPr>
          <w:ilvl w:val="0"/>
          <w:numId w:val="26"/>
        </w:numPr>
        <w:rPr>
          <w:bCs/>
          <w:color w:val="auto"/>
          <w:sz w:val="22"/>
          <w:szCs w:val="22"/>
        </w:rPr>
      </w:pPr>
      <w:r>
        <w:rPr>
          <w:bCs/>
          <w:color w:val="auto"/>
          <w:sz w:val="22"/>
          <w:szCs w:val="22"/>
        </w:rPr>
        <w:t>Document the game</w:t>
      </w:r>
      <w:r w:rsidR="00AB6DC3">
        <w:rPr>
          <w:bCs/>
          <w:color w:val="auto"/>
          <w:sz w:val="22"/>
          <w:szCs w:val="22"/>
        </w:rPr>
        <w:t>s</w:t>
      </w:r>
      <w:r>
        <w:rPr>
          <w:bCs/>
          <w:color w:val="auto"/>
          <w:sz w:val="22"/>
          <w:szCs w:val="22"/>
        </w:rPr>
        <w:t xml:space="preserve"> development</w:t>
      </w:r>
      <w:r w:rsidR="00AB6DC3">
        <w:rPr>
          <w:bCs/>
          <w:color w:val="auto"/>
          <w:sz w:val="22"/>
          <w:szCs w:val="22"/>
        </w:rPr>
        <w:t xml:space="preserve"> and</w:t>
      </w:r>
      <w:r w:rsidR="00361F35">
        <w:rPr>
          <w:bCs/>
          <w:color w:val="auto"/>
          <w:sz w:val="22"/>
          <w:szCs w:val="22"/>
        </w:rPr>
        <w:t xml:space="preserve"> </w:t>
      </w:r>
      <w:r>
        <w:rPr>
          <w:bCs/>
          <w:color w:val="auto"/>
          <w:sz w:val="22"/>
          <w:szCs w:val="22"/>
        </w:rPr>
        <w:t xml:space="preserve">changes </w:t>
      </w:r>
      <w:r w:rsidR="00361F35">
        <w:rPr>
          <w:bCs/>
          <w:color w:val="auto"/>
          <w:sz w:val="22"/>
          <w:szCs w:val="22"/>
        </w:rPr>
        <w:t xml:space="preserve">via </w:t>
      </w:r>
      <w:ins w:id="91" w:author="Gavin Baxter" w:date="2018-09-16T15:37:00Z">
        <w:r w:rsidR="0067179E">
          <w:rPr>
            <w:bCs/>
            <w:color w:val="auto"/>
            <w:sz w:val="22"/>
            <w:szCs w:val="22"/>
          </w:rPr>
          <w:t>GitHub.</w:t>
        </w:r>
      </w:ins>
      <w:del w:id="92" w:author="Gavin Baxter" w:date="2018-09-16T15:37:00Z">
        <w:r w:rsidR="00361F35" w:rsidRPr="0067179E" w:rsidDel="0067179E">
          <w:rPr>
            <w:bCs/>
            <w:color w:val="auto"/>
            <w:sz w:val="22"/>
            <w:szCs w:val="22"/>
            <w:rPrChange w:id="93" w:author="Gavin Baxter" w:date="2018-09-16T15:37:00Z">
              <w:rPr>
                <w:b/>
                <w:bCs/>
                <w:color w:val="auto"/>
                <w:sz w:val="22"/>
                <w:szCs w:val="22"/>
              </w:rPr>
            </w:rPrChange>
          </w:rPr>
          <w:delText>GITHUB</w:delText>
        </w:r>
        <w:r w:rsidR="00361F35" w:rsidDel="0067179E">
          <w:rPr>
            <w:bCs/>
            <w:color w:val="auto"/>
            <w:sz w:val="22"/>
            <w:szCs w:val="22"/>
          </w:rPr>
          <w:delText>.</w:delText>
        </w:r>
      </w:del>
    </w:p>
    <w:p w14:paraId="4FC0FF16" w14:textId="285BE752" w:rsidR="00204B27" w:rsidRPr="00E07B8A" w:rsidRDefault="00361F35">
      <w:pPr>
        <w:pStyle w:val="Default"/>
        <w:numPr>
          <w:ilvl w:val="0"/>
          <w:numId w:val="26"/>
        </w:numPr>
        <w:rPr>
          <w:bCs/>
          <w:color w:val="auto"/>
          <w:sz w:val="22"/>
          <w:szCs w:val="22"/>
        </w:rPr>
      </w:pPr>
      <w:r>
        <w:rPr>
          <w:bCs/>
          <w:color w:val="auto"/>
          <w:sz w:val="22"/>
          <w:szCs w:val="22"/>
        </w:rPr>
        <w:t>Document the testing of the game</w:t>
      </w:r>
      <w:r w:rsidR="00AB6DC3">
        <w:rPr>
          <w:bCs/>
          <w:color w:val="auto"/>
          <w:sz w:val="22"/>
          <w:szCs w:val="22"/>
        </w:rPr>
        <w:t xml:space="preserve"> using the white box method</w:t>
      </w:r>
      <w:r>
        <w:rPr>
          <w:bCs/>
          <w:color w:val="auto"/>
          <w:sz w:val="22"/>
          <w:szCs w:val="22"/>
        </w:rPr>
        <w:t>.</w:t>
      </w:r>
    </w:p>
    <w:p w14:paraId="7A9CFE00" w14:textId="3795881D" w:rsidR="008318A3" w:rsidRDefault="008318A3" w:rsidP="008318A3">
      <w:pPr>
        <w:pStyle w:val="Default"/>
        <w:numPr>
          <w:ilvl w:val="0"/>
          <w:numId w:val="26"/>
        </w:numPr>
        <w:rPr>
          <w:bCs/>
          <w:sz w:val="22"/>
          <w:szCs w:val="22"/>
        </w:rPr>
      </w:pPr>
      <w:r>
        <w:rPr>
          <w:bCs/>
          <w:sz w:val="22"/>
          <w:szCs w:val="22"/>
        </w:rPr>
        <w:lastRenderedPageBreak/>
        <w:t xml:space="preserve">Perform an </w:t>
      </w:r>
      <w:bookmarkStart w:id="94" w:name="_GoBack"/>
      <w:bookmarkEnd w:id="94"/>
      <w:r>
        <w:rPr>
          <w:bCs/>
          <w:sz w:val="22"/>
          <w:szCs w:val="22"/>
        </w:rPr>
        <w:t xml:space="preserve">evaluation of the game via conducting a </w:t>
      </w:r>
      <w:r w:rsidR="00361F35">
        <w:rPr>
          <w:bCs/>
          <w:sz w:val="22"/>
          <w:szCs w:val="22"/>
        </w:rPr>
        <w:t xml:space="preserve">comprehensive </w:t>
      </w:r>
      <w:r>
        <w:rPr>
          <w:bCs/>
          <w:sz w:val="22"/>
          <w:szCs w:val="22"/>
        </w:rPr>
        <w:t>survey to collect data.</w:t>
      </w:r>
    </w:p>
    <w:p w14:paraId="73C943A7" w14:textId="60727251" w:rsidR="008318A3" w:rsidRDefault="008318A3" w:rsidP="008318A3">
      <w:pPr>
        <w:pStyle w:val="Default"/>
        <w:numPr>
          <w:ilvl w:val="0"/>
          <w:numId w:val="26"/>
        </w:numPr>
        <w:rPr>
          <w:bCs/>
          <w:sz w:val="22"/>
          <w:szCs w:val="22"/>
        </w:rPr>
      </w:pPr>
      <w:r>
        <w:rPr>
          <w:bCs/>
          <w:sz w:val="22"/>
          <w:szCs w:val="22"/>
        </w:rPr>
        <w:t>Analyse</w:t>
      </w:r>
      <w:r w:rsidR="00AB6DC3">
        <w:rPr>
          <w:bCs/>
          <w:sz w:val="22"/>
          <w:szCs w:val="22"/>
        </w:rPr>
        <w:t xml:space="preserve"> and evaluate the collection of data results, </w:t>
      </w:r>
      <w:r>
        <w:rPr>
          <w:bCs/>
          <w:sz w:val="22"/>
          <w:szCs w:val="22"/>
        </w:rPr>
        <w:t>compar</w:t>
      </w:r>
      <w:r w:rsidR="00AB6DC3">
        <w:rPr>
          <w:bCs/>
          <w:sz w:val="22"/>
          <w:szCs w:val="22"/>
        </w:rPr>
        <w:t>ing</w:t>
      </w:r>
      <w:r>
        <w:rPr>
          <w:bCs/>
          <w:sz w:val="22"/>
          <w:szCs w:val="22"/>
        </w:rPr>
        <w:t xml:space="preserve"> them to research found</w:t>
      </w:r>
      <w:r w:rsidR="00AB6DC3">
        <w:rPr>
          <w:bCs/>
          <w:sz w:val="22"/>
          <w:szCs w:val="22"/>
        </w:rPr>
        <w:t>.</w:t>
      </w:r>
    </w:p>
    <w:p w14:paraId="219877D3" w14:textId="45B4DFD3" w:rsidR="00AB6DC3" w:rsidRPr="00E1615A" w:rsidDel="00763F26" w:rsidRDefault="0052439F" w:rsidP="008318A3">
      <w:pPr>
        <w:pStyle w:val="Default"/>
        <w:numPr>
          <w:ilvl w:val="0"/>
          <w:numId w:val="26"/>
        </w:numPr>
        <w:rPr>
          <w:del w:id="95" w:author="Gavin Baxter" w:date="2018-09-16T16:31:00Z"/>
          <w:bCs/>
          <w:sz w:val="22"/>
          <w:szCs w:val="22"/>
        </w:rPr>
      </w:pPr>
      <w:r>
        <w:rPr>
          <w:bCs/>
          <w:sz w:val="22"/>
          <w:szCs w:val="22"/>
        </w:rPr>
        <w:t>Provide</w:t>
      </w:r>
      <w:r w:rsidR="00AB6DC3">
        <w:rPr>
          <w:bCs/>
          <w:sz w:val="22"/>
          <w:szCs w:val="22"/>
        </w:rPr>
        <w:t xml:space="preserve"> recommendations for fu</w:t>
      </w:r>
      <w:ins w:id="96" w:author="Gavin Baxter" w:date="2018-09-16T15:44:00Z">
        <w:r w:rsidR="0067179E">
          <w:rPr>
            <w:bCs/>
            <w:sz w:val="22"/>
            <w:szCs w:val="22"/>
          </w:rPr>
          <w:t xml:space="preserve">ture </w:t>
        </w:r>
      </w:ins>
      <w:del w:id="97" w:author="Gavin Baxter" w:date="2018-09-16T15:44:00Z">
        <w:r w:rsidR="00AB6DC3" w:rsidRPr="00763F26" w:rsidDel="0067179E">
          <w:rPr>
            <w:bCs/>
          </w:rPr>
          <w:delText xml:space="preserve">rther </w:delText>
        </w:r>
      </w:del>
      <w:del w:id="98" w:author="Gavin Baxter" w:date="2018-09-16T15:25:00Z">
        <w:r w:rsidR="00AB6DC3" w:rsidRPr="00763F26" w:rsidDel="00885E8B">
          <w:rPr>
            <w:bCs/>
          </w:rPr>
          <w:delText xml:space="preserve">encouraged </w:delText>
        </w:r>
      </w:del>
      <w:r w:rsidR="00AB6DC3" w:rsidRPr="00763F26">
        <w:rPr>
          <w:bCs/>
        </w:rPr>
        <w:t>researc</w:t>
      </w:r>
      <w:ins w:id="99" w:author="Gavin Baxter" w:date="2018-09-16T16:31:00Z">
        <w:r w:rsidR="00763F26" w:rsidRPr="00763F26">
          <w:rPr>
            <w:bCs/>
            <w:rPrChange w:id="100" w:author="Gavin Baxter" w:date="2018-09-16T16:31:00Z">
              <w:rPr>
                <w:b/>
                <w:bCs/>
              </w:rPr>
            </w:rPrChange>
          </w:rPr>
          <w:t>h.</w:t>
        </w:r>
      </w:ins>
      <w:del w:id="101" w:author="Gavin Baxter" w:date="2018-09-16T16:31:00Z">
        <w:r w:rsidR="00AB6DC3" w:rsidDel="00763F26">
          <w:rPr>
            <w:bCs/>
            <w:sz w:val="22"/>
            <w:szCs w:val="22"/>
          </w:rPr>
          <w:delText>h.</w:delText>
        </w:r>
      </w:del>
    </w:p>
    <w:p w14:paraId="2AFD7DC8" w14:textId="77777777" w:rsidR="008318A3" w:rsidRPr="00763F26" w:rsidRDefault="008318A3">
      <w:pPr>
        <w:pStyle w:val="Default"/>
        <w:numPr>
          <w:ilvl w:val="0"/>
          <w:numId w:val="26"/>
        </w:numPr>
        <w:rPr>
          <w:b/>
          <w:bCs/>
          <w:sz w:val="22"/>
          <w:szCs w:val="22"/>
        </w:rPr>
        <w:pPrChange w:id="102" w:author="Gavin Baxter" w:date="2018-09-16T16:31:00Z">
          <w:pPr>
            <w:pStyle w:val="Default"/>
          </w:pPr>
        </w:pPrChange>
      </w:pPr>
    </w:p>
    <w:p w14:paraId="0A391CB9" w14:textId="20B11CB6" w:rsidR="008318A3" w:rsidRDefault="008318A3" w:rsidP="008318A3">
      <w:pPr>
        <w:pStyle w:val="Default"/>
        <w:rPr>
          <w:b/>
          <w:bCs/>
          <w:sz w:val="22"/>
          <w:szCs w:val="22"/>
        </w:rPr>
      </w:pPr>
    </w:p>
    <w:p w14:paraId="4A16214A" w14:textId="5D099EC6" w:rsidR="0039121D" w:rsidRDefault="0039121D" w:rsidP="0039121D">
      <w:pPr>
        <w:pStyle w:val="Default"/>
        <w:rPr>
          <w:b/>
          <w:bCs/>
          <w:sz w:val="22"/>
          <w:szCs w:val="22"/>
        </w:rPr>
      </w:pPr>
      <w:r>
        <w:rPr>
          <w:b/>
          <w:bCs/>
          <w:sz w:val="22"/>
          <w:szCs w:val="22"/>
        </w:rPr>
        <w:t>References:</w:t>
      </w:r>
    </w:p>
    <w:p w14:paraId="551CF49C" w14:textId="4FE2825A" w:rsidR="0039121D" w:rsidDel="00885E8B" w:rsidRDefault="0039121D" w:rsidP="0039121D">
      <w:pPr>
        <w:pStyle w:val="Default"/>
        <w:rPr>
          <w:del w:id="103" w:author="Gavin Baxter" w:date="2018-09-16T15:35:00Z"/>
          <w:b/>
          <w:bCs/>
          <w:sz w:val="22"/>
          <w:szCs w:val="22"/>
        </w:rPr>
      </w:pPr>
    </w:p>
    <w:p w14:paraId="1909EAA7" w14:textId="1608DFA6" w:rsidR="0039121D" w:rsidDel="00885E8B" w:rsidRDefault="0039121D" w:rsidP="0039121D">
      <w:pPr>
        <w:pStyle w:val="Default"/>
        <w:rPr>
          <w:del w:id="104" w:author="Gavin Baxter" w:date="2018-09-16T15:35:00Z"/>
          <w:bCs/>
          <w:sz w:val="22"/>
          <w:szCs w:val="22"/>
        </w:rPr>
      </w:pPr>
      <w:commentRangeStart w:id="105"/>
      <w:del w:id="106" w:author="Gavin Baxter" w:date="2018-09-16T15:35:00Z">
        <w:r w:rsidDel="00885E8B">
          <w:rPr>
            <w:bCs/>
            <w:sz w:val="22"/>
            <w:szCs w:val="22"/>
          </w:rPr>
          <w:delText xml:space="preserve">First Video Game - </w:delText>
        </w:r>
        <w:r w:rsidR="00B24F11" w:rsidDel="00885E8B">
          <w:rPr>
            <w:rStyle w:val="Hyperlink"/>
            <w:rFonts w:cs="Arial"/>
            <w:bCs/>
          </w:rPr>
          <w:fldChar w:fldCharType="begin"/>
        </w:r>
        <w:r w:rsidR="00B24F11" w:rsidDel="00885E8B">
          <w:rPr>
            <w:rStyle w:val="Hyperlink"/>
            <w:rFonts w:cs="Arial"/>
            <w:bCs/>
            <w:sz w:val="22"/>
            <w:szCs w:val="22"/>
          </w:rPr>
          <w:delInstrText xml:space="preserve"> HYPERLINK "https://www.aps.org/publications/apsnews/200810/physicshistory.cfm" </w:delInstrText>
        </w:r>
        <w:r w:rsidR="00B24F11" w:rsidDel="00885E8B">
          <w:rPr>
            <w:rStyle w:val="Hyperlink"/>
            <w:rFonts w:cs="Arial"/>
            <w:bCs/>
          </w:rPr>
          <w:fldChar w:fldCharType="separate"/>
        </w:r>
        <w:r w:rsidRPr="00144D48" w:rsidDel="00885E8B">
          <w:rPr>
            <w:rStyle w:val="Hyperlink"/>
            <w:rFonts w:cs="Arial"/>
            <w:bCs/>
            <w:sz w:val="22"/>
            <w:szCs w:val="22"/>
          </w:rPr>
          <w:delText>https://www.aps.org/publications/apsnews/200810/physicshistory.cfm</w:delText>
        </w:r>
        <w:r w:rsidR="00B24F11" w:rsidDel="00885E8B">
          <w:rPr>
            <w:rStyle w:val="Hyperlink"/>
            <w:rFonts w:cs="Arial"/>
            <w:bCs/>
          </w:rPr>
          <w:fldChar w:fldCharType="end"/>
        </w:r>
        <w:r w:rsidDel="00885E8B">
          <w:rPr>
            <w:bCs/>
            <w:sz w:val="22"/>
            <w:szCs w:val="22"/>
          </w:rPr>
          <w:delText xml:space="preserve"> </w:delText>
        </w:r>
      </w:del>
    </w:p>
    <w:p w14:paraId="51BD87D0" w14:textId="6F713B32" w:rsidR="00836BE6" w:rsidDel="00885E8B" w:rsidRDefault="00836BE6" w:rsidP="0039121D">
      <w:pPr>
        <w:pStyle w:val="Default"/>
        <w:rPr>
          <w:del w:id="107" w:author="Gavin Baxter" w:date="2018-09-16T15:35:00Z"/>
          <w:bCs/>
          <w:sz w:val="22"/>
          <w:szCs w:val="22"/>
        </w:rPr>
      </w:pPr>
      <w:del w:id="108" w:author="Gavin Baxter" w:date="2018-09-16T15:35:00Z">
        <w:r w:rsidDel="00885E8B">
          <w:rPr>
            <w:bCs/>
            <w:sz w:val="22"/>
            <w:szCs w:val="22"/>
          </w:rPr>
          <w:delText xml:space="preserve">Figure Source - </w:delText>
        </w:r>
        <w:r w:rsidR="00B24F11" w:rsidDel="00885E8B">
          <w:rPr>
            <w:rStyle w:val="Hyperlink"/>
            <w:rFonts w:cs="Arial"/>
            <w:bCs/>
          </w:rPr>
          <w:fldChar w:fldCharType="begin"/>
        </w:r>
        <w:r w:rsidR="00B24F11" w:rsidDel="00885E8B">
          <w:rPr>
            <w:rStyle w:val="Hyperlink"/>
            <w:rFonts w:cs="Arial"/>
            <w:bCs/>
            <w:sz w:val="22"/>
            <w:szCs w:val="22"/>
          </w:rPr>
          <w:delInstrText xml:space="preserve"> HYPERLINK "https://www.bigfishgames.com/blog/2017-video-game-trends-and-statistics-whos-playing-what-and-why/" </w:delInstrText>
        </w:r>
        <w:r w:rsidR="00B24F11" w:rsidDel="00885E8B">
          <w:rPr>
            <w:rStyle w:val="Hyperlink"/>
            <w:rFonts w:cs="Arial"/>
            <w:bCs/>
          </w:rPr>
          <w:fldChar w:fldCharType="separate"/>
        </w:r>
        <w:r w:rsidRPr="00144D48" w:rsidDel="00885E8B">
          <w:rPr>
            <w:rStyle w:val="Hyperlink"/>
            <w:rFonts w:cs="Arial"/>
            <w:bCs/>
            <w:sz w:val="22"/>
            <w:szCs w:val="22"/>
          </w:rPr>
          <w:delText>https://www.bigfishgames.com/blog/2017-video-game-trends-and-statistics-whos-playing-what-and-why/</w:delText>
        </w:r>
        <w:r w:rsidR="00B24F11" w:rsidDel="00885E8B">
          <w:rPr>
            <w:rStyle w:val="Hyperlink"/>
            <w:rFonts w:cs="Arial"/>
            <w:bCs/>
          </w:rPr>
          <w:fldChar w:fldCharType="end"/>
        </w:r>
        <w:r w:rsidDel="00885E8B">
          <w:rPr>
            <w:bCs/>
            <w:sz w:val="22"/>
            <w:szCs w:val="22"/>
          </w:rPr>
          <w:delText xml:space="preserve"> </w:delText>
        </w:r>
      </w:del>
    </w:p>
    <w:p w14:paraId="6FCA972A" w14:textId="7395C818" w:rsidR="0039121D" w:rsidRPr="00E07B8A" w:rsidDel="00885E8B" w:rsidRDefault="00836BE6" w:rsidP="008318A3">
      <w:pPr>
        <w:pStyle w:val="Default"/>
        <w:rPr>
          <w:del w:id="109" w:author="Gavin Baxter" w:date="2018-09-16T15:35:00Z"/>
          <w:bCs/>
          <w:sz w:val="22"/>
          <w:szCs w:val="22"/>
        </w:rPr>
      </w:pPr>
      <w:del w:id="110" w:author="Gavin Baxter" w:date="2018-09-16T15:35:00Z">
        <w:r w:rsidRPr="00E07B8A" w:rsidDel="00885E8B">
          <w:rPr>
            <w:bCs/>
            <w:sz w:val="22"/>
            <w:szCs w:val="22"/>
          </w:rPr>
          <w:delText xml:space="preserve">Trump Claims - </w:delText>
        </w:r>
        <w:r w:rsidR="00B24F11" w:rsidDel="00885E8B">
          <w:rPr>
            <w:rStyle w:val="Hyperlink"/>
            <w:rFonts w:cs="Arial"/>
            <w:bCs/>
          </w:rPr>
          <w:fldChar w:fldCharType="begin"/>
        </w:r>
        <w:r w:rsidR="00B24F11" w:rsidDel="00885E8B">
          <w:rPr>
            <w:rStyle w:val="Hyperlink"/>
            <w:rFonts w:cs="Arial"/>
            <w:bCs/>
            <w:sz w:val="22"/>
            <w:szCs w:val="22"/>
          </w:rPr>
          <w:delInstrText xml:space="preserve"> HYPERLINK "https://www.sciencealert.com/trump-gun-violence-video-games-science" </w:delInstrText>
        </w:r>
        <w:r w:rsidR="00B24F11" w:rsidDel="00885E8B">
          <w:rPr>
            <w:rStyle w:val="Hyperlink"/>
            <w:rFonts w:cs="Arial"/>
            <w:bCs/>
          </w:rPr>
          <w:fldChar w:fldCharType="separate"/>
        </w:r>
        <w:r w:rsidRPr="00E07B8A" w:rsidDel="00885E8B">
          <w:rPr>
            <w:rStyle w:val="Hyperlink"/>
            <w:rFonts w:cs="Arial"/>
            <w:bCs/>
            <w:sz w:val="22"/>
            <w:szCs w:val="22"/>
          </w:rPr>
          <w:delText>https://www.sciencealert.com/trump-gun-violence-video-games-science</w:delText>
        </w:r>
        <w:r w:rsidR="00B24F11" w:rsidDel="00885E8B">
          <w:rPr>
            <w:rStyle w:val="Hyperlink"/>
            <w:rFonts w:cs="Arial"/>
            <w:bCs/>
          </w:rPr>
          <w:fldChar w:fldCharType="end"/>
        </w:r>
        <w:commentRangeEnd w:id="105"/>
        <w:r w:rsidR="0094394C" w:rsidDel="00885E8B">
          <w:rPr>
            <w:rStyle w:val="CommentReference"/>
            <w:rFonts w:ascii="Calibri" w:hAnsi="Calibri" w:cs="Times New Roman"/>
            <w:color w:val="auto"/>
          </w:rPr>
          <w:commentReference w:id="105"/>
        </w:r>
      </w:del>
    </w:p>
    <w:p w14:paraId="4E95532E" w14:textId="77777777" w:rsidR="0074503B" w:rsidRPr="00E07B8A" w:rsidRDefault="0074503B" w:rsidP="00E07B8A">
      <w:pPr>
        <w:ind w:firstLine="0"/>
        <w:jc w:val="left"/>
        <w:rPr>
          <w:b/>
          <w:bCs/>
        </w:rPr>
      </w:pPr>
    </w:p>
    <w:p w14:paraId="42AE36EB" w14:textId="77777777" w:rsidR="00F16FD7" w:rsidRDefault="00D24B13" w:rsidP="00EB1EF7">
      <w:pPr>
        <w:pStyle w:val="Default"/>
        <w:rPr>
          <w:b/>
          <w:bCs/>
          <w:sz w:val="22"/>
          <w:szCs w:val="22"/>
        </w:rPr>
      </w:pPr>
      <w:r w:rsidRPr="009E1C48">
        <w:rPr>
          <w:b/>
          <w:bCs/>
          <w:sz w:val="22"/>
          <w:szCs w:val="22"/>
        </w:rPr>
        <w:t>Reading List</w:t>
      </w:r>
      <w:r w:rsidR="00F16FD7">
        <w:rPr>
          <w:b/>
          <w:bCs/>
          <w:sz w:val="22"/>
          <w:szCs w:val="22"/>
        </w:rPr>
        <w:t>:</w:t>
      </w:r>
      <w:r w:rsidRPr="009E1C48">
        <w:rPr>
          <w:b/>
          <w:bCs/>
          <w:sz w:val="22"/>
          <w:szCs w:val="22"/>
        </w:rPr>
        <w:t xml:space="preserve"> </w:t>
      </w:r>
    </w:p>
    <w:p w14:paraId="307D9F67" w14:textId="465516E0" w:rsidR="00F16FD7" w:rsidRDefault="00F16FD7" w:rsidP="00EB1EF7">
      <w:pPr>
        <w:pStyle w:val="Default"/>
        <w:rPr>
          <w:b/>
          <w:bCs/>
          <w:sz w:val="22"/>
          <w:szCs w:val="22"/>
        </w:rPr>
      </w:pPr>
    </w:p>
    <w:p w14:paraId="7A2E27CF" w14:textId="77777777" w:rsidR="00544906" w:rsidRPr="00E07B8A" w:rsidRDefault="00544906" w:rsidP="00544906">
      <w:pPr>
        <w:pStyle w:val="Default"/>
        <w:rPr>
          <w:bCs/>
          <w:sz w:val="22"/>
          <w:szCs w:val="22"/>
        </w:rPr>
      </w:pPr>
      <w:commentRangeStart w:id="111"/>
      <w:r w:rsidRPr="00E07B8A">
        <w:rPr>
          <w:bCs/>
          <w:sz w:val="22"/>
          <w:szCs w:val="22"/>
        </w:rPr>
        <w:t>Puzzle games can improve mental flexibility, study shows</w:t>
      </w:r>
    </w:p>
    <w:p w14:paraId="57BA2A1B" w14:textId="77777777" w:rsidR="00544906" w:rsidRPr="00E07B8A" w:rsidRDefault="00544906" w:rsidP="00544906">
      <w:pPr>
        <w:pStyle w:val="Default"/>
        <w:rPr>
          <w:bCs/>
          <w:sz w:val="22"/>
          <w:szCs w:val="22"/>
        </w:rPr>
      </w:pPr>
      <w:r w:rsidRPr="00E07B8A">
        <w:rPr>
          <w:bCs/>
          <w:sz w:val="22"/>
          <w:szCs w:val="22"/>
        </w:rPr>
        <w:t>Date:</w:t>
      </w:r>
    </w:p>
    <w:p w14:paraId="1BEE3C08" w14:textId="77777777" w:rsidR="00544906" w:rsidRPr="00E07B8A" w:rsidRDefault="00544906" w:rsidP="00544906">
      <w:pPr>
        <w:pStyle w:val="Default"/>
        <w:rPr>
          <w:bCs/>
          <w:sz w:val="22"/>
          <w:szCs w:val="22"/>
        </w:rPr>
      </w:pPr>
      <w:r w:rsidRPr="00E07B8A">
        <w:rPr>
          <w:bCs/>
          <w:sz w:val="22"/>
          <w:szCs w:val="22"/>
        </w:rPr>
        <w:t>June 24, 2014</w:t>
      </w:r>
    </w:p>
    <w:p w14:paraId="1D81B9CD" w14:textId="77777777" w:rsidR="00544906" w:rsidRPr="00E07B8A" w:rsidRDefault="00544906" w:rsidP="00544906">
      <w:pPr>
        <w:pStyle w:val="Default"/>
        <w:rPr>
          <w:bCs/>
          <w:sz w:val="22"/>
          <w:szCs w:val="22"/>
        </w:rPr>
      </w:pPr>
      <w:r w:rsidRPr="00E07B8A">
        <w:rPr>
          <w:bCs/>
          <w:sz w:val="22"/>
          <w:szCs w:val="22"/>
        </w:rPr>
        <w:t>Source:</w:t>
      </w:r>
    </w:p>
    <w:p w14:paraId="495B63F8" w14:textId="67B4E8FE" w:rsidR="00544906" w:rsidRPr="00E07B8A" w:rsidRDefault="00544906" w:rsidP="00544906">
      <w:pPr>
        <w:pStyle w:val="Default"/>
        <w:rPr>
          <w:bCs/>
          <w:sz w:val="22"/>
          <w:szCs w:val="22"/>
        </w:rPr>
      </w:pPr>
      <w:r w:rsidRPr="00E07B8A">
        <w:rPr>
          <w:bCs/>
          <w:sz w:val="22"/>
          <w:szCs w:val="22"/>
        </w:rPr>
        <w:t>Nanyang Technological University</w:t>
      </w:r>
    </w:p>
    <w:p w14:paraId="74FE565D" w14:textId="7BDEBF40" w:rsidR="00C21DAA" w:rsidRDefault="00C72A18" w:rsidP="00EB1EF7">
      <w:pPr>
        <w:pStyle w:val="Default"/>
        <w:rPr>
          <w:bCs/>
          <w:sz w:val="22"/>
          <w:szCs w:val="22"/>
        </w:rPr>
      </w:pPr>
      <w:hyperlink r:id="rId10" w:history="1">
        <w:r w:rsidR="0039121D" w:rsidRPr="00E07B8A">
          <w:rPr>
            <w:rStyle w:val="Hyperlink"/>
            <w:rFonts w:cs="Arial"/>
            <w:bCs/>
            <w:sz w:val="22"/>
            <w:szCs w:val="22"/>
          </w:rPr>
          <w:t>https://www.sciencedaily.com/releases/2014/06/140624092528.htm</w:t>
        </w:r>
      </w:hyperlink>
      <w:commentRangeEnd w:id="111"/>
      <w:r w:rsidR="0094394C" w:rsidRPr="000B669C">
        <w:rPr>
          <w:rStyle w:val="CommentReference"/>
          <w:rFonts w:ascii="Calibri" w:hAnsi="Calibri" w:cs="Times New Roman"/>
          <w:color w:val="auto"/>
        </w:rPr>
        <w:commentReference w:id="111"/>
      </w:r>
    </w:p>
    <w:p w14:paraId="2B5BE8FF" w14:textId="5017BF7E" w:rsidR="000B669C" w:rsidRDefault="000B669C" w:rsidP="00EB1EF7">
      <w:pPr>
        <w:pStyle w:val="Default"/>
        <w:rPr>
          <w:bCs/>
          <w:sz w:val="22"/>
          <w:szCs w:val="22"/>
        </w:rPr>
      </w:pPr>
    </w:p>
    <w:p w14:paraId="5AA61AF3" w14:textId="77777777" w:rsidR="000B669C" w:rsidRPr="000B669C" w:rsidRDefault="000B669C" w:rsidP="000B669C">
      <w:pPr>
        <w:pStyle w:val="Default"/>
        <w:rPr>
          <w:bCs/>
          <w:sz w:val="22"/>
          <w:szCs w:val="22"/>
        </w:rPr>
      </w:pPr>
      <w:r w:rsidRPr="000B669C">
        <w:rPr>
          <w:bCs/>
          <w:sz w:val="22"/>
          <w:szCs w:val="22"/>
        </w:rPr>
        <w:t>Can gaming mend damaged brains?</w:t>
      </w:r>
    </w:p>
    <w:p w14:paraId="3164D12B" w14:textId="77777777" w:rsidR="000B669C" w:rsidRPr="000B669C" w:rsidRDefault="000B669C" w:rsidP="000B669C">
      <w:pPr>
        <w:pStyle w:val="Default"/>
        <w:rPr>
          <w:bCs/>
          <w:sz w:val="22"/>
          <w:szCs w:val="22"/>
        </w:rPr>
      </w:pPr>
      <w:r w:rsidRPr="000B669C">
        <w:rPr>
          <w:bCs/>
          <w:sz w:val="22"/>
          <w:szCs w:val="22"/>
        </w:rPr>
        <w:t>Date:</w:t>
      </w:r>
    </w:p>
    <w:p w14:paraId="03B91FE3" w14:textId="77777777" w:rsidR="000B669C" w:rsidRPr="000B669C" w:rsidRDefault="000B669C" w:rsidP="000B669C">
      <w:pPr>
        <w:pStyle w:val="Default"/>
        <w:rPr>
          <w:bCs/>
          <w:sz w:val="22"/>
          <w:szCs w:val="22"/>
        </w:rPr>
      </w:pPr>
      <w:r w:rsidRPr="000B669C">
        <w:rPr>
          <w:bCs/>
          <w:sz w:val="22"/>
          <w:szCs w:val="22"/>
        </w:rPr>
        <w:t>February 24, 2016</w:t>
      </w:r>
    </w:p>
    <w:p w14:paraId="700902F5" w14:textId="77777777" w:rsidR="000B669C" w:rsidRPr="000B669C" w:rsidRDefault="000B669C" w:rsidP="000B669C">
      <w:pPr>
        <w:pStyle w:val="Default"/>
        <w:rPr>
          <w:bCs/>
          <w:sz w:val="22"/>
          <w:szCs w:val="22"/>
        </w:rPr>
      </w:pPr>
      <w:r w:rsidRPr="000B669C">
        <w:rPr>
          <w:bCs/>
          <w:sz w:val="22"/>
          <w:szCs w:val="22"/>
        </w:rPr>
        <w:t>Source:</w:t>
      </w:r>
    </w:p>
    <w:p w14:paraId="3A1A18D8" w14:textId="24C35363" w:rsidR="000B669C" w:rsidRDefault="000B669C" w:rsidP="000B669C">
      <w:pPr>
        <w:pStyle w:val="Default"/>
        <w:rPr>
          <w:bCs/>
          <w:sz w:val="22"/>
          <w:szCs w:val="22"/>
        </w:rPr>
      </w:pPr>
      <w:r w:rsidRPr="000B669C">
        <w:rPr>
          <w:bCs/>
          <w:sz w:val="22"/>
          <w:szCs w:val="22"/>
        </w:rPr>
        <w:t>Taylor &amp; Francis</w:t>
      </w:r>
    </w:p>
    <w:p w14:paraId="35A33BBF" w14:textId="45A72B83" w:rsidR="000B669C" w:rsidRDefault="00C72A18" w:rsidP="00EB1EF7">
      <w:pPr>
        <w:pStyle w:val="Default"/>
        <w:rPr>
          <w:bCs/>
          <w:sz w:val="22"/>
          <w:szCs w:val="22"/>
        </w:rPr>
      </w:pPr>
      <w:hyperlink r:id="rId11" w:history="1">
        <w:r w:rsidR="000B669C" w:rsidRPr="002C6057">
          <w:rPr>
            <w:rStyle w:val="Hyperlink"/>
            <w:rFonts w:cs="Arial"/>
            <w:bCs/>
            <w:sz w:val="22"/>
            <w:szCs w:val="22"/>
          </w:rPr>
          <w:t>https://www.sciencedaily.com/releases/2016/02/160224133524.htm</w:t>
        </w:r>
      </w:hyperlink>
      <w:r w:rsidR="000B669C">
        <w:rPr>
          <w:bCs/>
          <w:sz w:val="22"/>
          <w:szCs w:val="22"/>
        </w:rPr>
        <w:t xml:space="preserve"> </w:t>
      </w:r>
    </w:p>
    <w:p w14:paraId="56C092D3" w14:textId="34CD8950" w:rsidR="000B669C" w:rsidRDefault="000B669C" w:rsidP="00EB1EF7">
      <w:pPr>
        <w:pStyle w:val="Default"/>
        <w:rPr>
          <w:b/>
          <w:bCs/>
          <w:sz w:val="22"/>
          <w:szCs w:val="22"/>
        </w:rPr>
      </w:pPr>
    </w:p>
    <w:p w14:paraId="4E75FDDA" w14:textId="77777777" w:rsidR="000B669C" w:rsidRPr="00E07B8A" w:rsidRDefault="000B669C" w:rsidP="000B669C">
      <w:pPr>
        <w:pStyle w:val="Default"/>
        <w:rPr>
          <w:bCs/>
          <w:sz w:val="22"/>
          <w:szCs w:val="22"/>
        </w:rPr>
      </w:pPr>
      <w:r w:rsidRPr="00E07B8A">
        <w:rPr>
          <w:bCs/>
          <w:sz w:val="22"/>
          <w:szCs w:val="22"/>
        </w:rPr>
        <w:t xml:space="preserve">Effects of Violent Video Games on Aggressive </w:t>
      </w:r>
      <w:proofErr w:type="spellStart"/>
      <w:r w:rsidRPr="00E07B8A">
        <w:rPr>
          <w:bCs/>
          <w:sz w:val="22"/>
          <w:szCs w:val="22"/>
        </w:rPr>
        <w:t>Behavior</w:t>
      </w:r>
      <w:proofErr w:type="spellEnd"/>
      <w:r w:rsidRPr="00E07B8A">
        <w:rPr>
          <w:bCs/>
          <w:sz w:val="22"/>
          <w:szCs w:val="22"/>
        </w:rPr>
        <w:t xml:space="preserve">, Aggressive Cognition, Aggressive Affect, Physiological Arousal, and Prosocial </w:t>
      </w:r>
      <w:proofErr w:type="spellStart"/>
      <w:r w:rsidRPr="00E07B8A">
        <w:rPr>
          <w:bCs/>
          <w:sz w:val="22"/>
          <w:szCs w:val="22"/>
        </w:rPr>
        <w:t>Behavior</w:t>
      </w:r>
      <w:proofErr w:type="spellEnd"/>
      <w:r w:rsidRPr="00E07B8A">
        <w:rPr>
          <w:bCs/>
          <w:sz w:val="22"/>
          <w:szCs w:val="22"/>
        </w:rPr>
        <w:t>: A Meta-Analytic Review of the Scientific Literature</w:t>
      </w:r>
    </w:p>
    <w:p w14:paraId="4C1981AD" w14:textId="1F986B1D" w:rsidR="000B669C" w:rsidRPr="00E07B8A" w:rsidRDefault="000B669C" w:rsidP="000B669C">
      <w:pPr>
        <w:pStyle w:val="Default"/>
        <w:rPr>
          <w:bCs/>
          <w:sz w:val="22"/>
          <w:szCs w:val="22"/>
        </w:rPr>
      </w:pPr>
      <w:r w:rsidRPr="00E07B8A">
        <w:rPr>
          <w:bCs/>
          <w:sz w:val="22"/>
          <w:szCs w:val="22"/>
        </w:rPr>
        <w:t>Craig A. Anderson, Brad J. Bushman,</w:t>
      </w:r>
    </w:p>
    <w:p w14:paraId="0E1DBA84" w14:textId="28B8A532" w:rsidR="000B669C" w:rsidRDefault="00C72A18" w:rsidP="00EB1EF7">
      <w:pPr>
        <w:pStyle w:val="Default"/>
        <w:rPr>
          <w:bCs/>
          <w:sz w:val="22"/>
          <w:szCs w:val="22"/>
        </w:rPr>
      </w:pPr>
      <w:hyperlink r:id="rId12" w:history="1">
        <w:r w:rsidR="000B669C" w:rsidRPr="00E07B8A">
          <w:rPr>
            <w:rStyle w:val="Hyperlink"/>
            <w:rFonts w:cs="Arial"/>
            <w:bCs/>
            <w:sz w:val="22"/>
            <w:szCs w:val="22"/>
          </w:rPr>
          <w:t>http://journals.sagepub.com/doi/abs/10.1111/1467-9280.00366</w:t>
        </w:r>
      </w:hyperlink>
      <w:r w:rsidR="000B669C" w:rsidRPr="00E07B8A">
        <w:rPr>
          <w:bCs/>
          <w:sz w:val="22"/>
          <w:szCs w:val="22"/>
        </w:rPr>
        <w:t xml:space="preserve"> </w:t>
      </w:r>
    </w:p>
    <w:p w14:paraId="4EA6445B" w14:textId="5B99450D" w:rsidR="000B669C" w:rsidRDefault="000B669C" w:rsidP="00EB1EF7">
      <w:pPr>
        <w:pStyle w:val="Default"/>
        <w:rPr>
          <w:bCs/>
          <w:sz w:val="22"/>
          <w:szCs w:val="22"/>
        </w:rPr>
      </w:pPr>
    </w:p>
    <w:p w14:paraId="0DF5D642" w14:textId="77777777" w:rsidR="000B669C" w:rsidRDefault="000B669C" w:rsidP="00EB1EF7">
      <w:pPr>
        <w:pStyle w:val="Default"/>
        <w:rPr>
          <w:bCs/>
          <w:sz w:val="22"/>
          <w:szCs w:val="22"/>
        </w:rPr>
      </w:pPr>
    </w:p>
    <w:p w14:paraId="21FAF671" w14:textId="2A8A1289" w:rsidR="000B669C" w:rsidRDefault="000B669C" w:rsidP="00EB1EF7">
      <w:pPr>
        <w:pStyle w:val="Default"/>
        <w:rPr>
          <w:bCs/>
          <w:sz w:val="22"/>
          <w:szCs w:val="22"/>
        </w:rPr>
      </w:pPr>
      <w:r w:rsidRPr="000B669C">
        <w:rPr>
          <w:bCs/>
          <w:sz w:val="22"/>
          <w:szCs w:val="22"/>
        </w:rPr>
        <w:t>The effects of video game playing on attention, memory, and executive control</w:t>
      </w:r>
    </w:p>
    <w:p w14:paraId="0A5C2FB6" w14:textId="77777777" w:rsidR="000B669C" w:rsidRPr="000B669C" w:rsidRDefault="000B669C" w:rsidP="000B669C">
      <w:pPr>
        <w:pStyle w:val="Default"/>
        <w:rPr>
          <w:bCs/>
          <w:sz w:val="22"/>
          <w:szCs w:val="22"/>
        </w:rPr>
      </w:pPr>
      <w:r w:rsidRPr="000B669C">
        <w:rPr>
          <w:bCs/>
          <w:sz w:val="22"/>
          <w:szCs w:val="22"/>
        </w:rPr>
        <w:t xml:space="preserve">Acta </w:t>
      </w:r>
      <w:proofErr w:type="spellStart"/>
      <w:r w:rsidRPr="000B669C">
        <w:rPr>
          <w:bCs/>
          <w:sz w:val="22"/>
          <w:szCs w:val="22"/>
        </w:rPr>
        <w:t>Psychologica</w:t>
      </w:r>
      <w:proofErr w:type="spellEnd"/>
    </w:p>
    <w:p w14:paraId="0C7FCE2A" w14:textId="0D9F1A75" w:rsidR="000B669C" w:rsidRDefault="000B669C" w:rsidP="000B669C">
      <w:pPr>
        <w:pStyle w:val="Default"/>
        <w:rPr>
          <w:bCs/>
          <w:sz w:val="22"/>
          <w:szCs w:val="22"/>
        </w:rPr>
      </w:pPr>
      <w:r w:rsidRPr="000B669C">
        <w:rPr>
          <w:bCs/>
          <w:sz w:val="22"/>
          <w:szCs w:val="22"/>
        </w:rPr>
        <w:t>Volume 129, Issue 3, November 2008, Pages 387-398</w:t>
      </w:r>
    </w:p>
    <w:p w14:paraId="26BC7535" w14:textId="2F0741D3" w:rsidR="000B669C" w:rsidRDefault="00C72A18" w:rsidP="00EB1EF7">
      <w:pPr>
        <w:pStyle w:val="Default"/>
        <w:rPr>
          <w:bCs/>
          <w:sz w:val="22"/>
          <w:szCs w:val="22"/>
        </w:rPr>
      </w:pPr>
      <w:hyperlink r:id="rId13" w:history="1">
        <w:r w:rsidR="000B669C" w:rsidRPr="002C6057">
          <w:rPr>
            <w:rStyle w:val="Hyperlink"/>
            <w:rFonts w:cs="Arial"/>
            <w:bCs/>
            <w:sz w:val="22"/>
            <w:szCs w:val="22"/>
          </w:rPr>
          <w:t>https://www.sciencedirect.com/science/article/pii/S0001691808001200</w:t>
        </w:r>
      </w:hyperlink>
      <w:r w:rsidR="000B669C">
        <w:rPr>
          <w:bCs/>
          <w:sz w:val="22"/>
          <w:szCs w:val="22"/>
        </w:rPr>
        <w:t xml:space="preserve"> </w:t>
      </w:r>
    </w:p>
    <w:p w14:paraId="5B2AF3A7" w14:textId="45CA76D2" w:rsidR="000B669C" w:rsidRDefault="000B669C" w:rsidP="00EB1EF7">
      <w:pPr>
        <w:pStyle w:val="Default"/>
        <w:rPr>
          <w:bCs/>
          <w:sz w:val="22"/>
          <w:szCs w:val="22"/>
        </w:rPr>
      </w:pPr>
    </w:p>
    <w:p w14:paraId="033D2A10" w14:textId="465A4C3E" w:rsidR="00414A2C" w:rsidRDefault="00414A2C" w:rsidP="00EB1EF7">
      <w:pPr>
        <w:pStyle w:val="Default"/>
        <w:rPr>
          <w:bCs/>
          <w:sz w:val="22"/>
          <w:szCs w:val="22"/>
        </w:rPr>
      </w:pPr>
      <w:r w:rsidRPr="00414A2C">
        <w:rPr>
          <w:bCs/>
          <w:sz w:val="22"/>
          <w:szCs w:val="22"/>
        </w:rPr>
        <w:t>Effects of video-game play on information processing: A meta-analytic investigation</w:t>
      </w:r>
    </w:p>
    <w:p w14:paraId="112BCA2E" w14:textId="6344480B" w:rsidR="007119E6" w:rsidRPr="00E07B8A" w:rsidRDefault="007119E6" w:rsidP="00EB1EF7">
      <w:pPr>
        <w:pStyle w:val="Default"/>
        <w:rPr>
          <w:bCs/>
          <w:sz w:val="22"/>
          <w:szCs w:val="22"/>
        </w:rPr>
      </w:pPr>
      <w:r w:rsidRPr="007119E6">
        <w:rPr>
          <w:bCs/>
          <w:sz w:val="22"/>
          <w:szCs w:val="22"/>
        </w:rPr>
        <w:t>Psychonomic Bulletin &amp; Review</w:t>
      </w:r>
    </w:p>
    <w:p w14:paraId="5E590E94" w14:textId="4D8CAFDA" w:rsidR="00F16FD7" w:rsidRPr="00E07B8A" w:rsidRDefault="007119E6" w:rsidP="00EB1EF7">
      <w:pPr>
        <w:pStyle w:val="Default"/>
        <w:rPr>
          <w:bCs/>
          <w:sz w:val="22"/>
          <w:szCs w:val="22"/>
        </w:rPr>
      </w:pPr>
      <w:r w:rsidRPr="00E07B8A">
        <w:rPr>
          <w:bCs/>
          <w:sz w:val="22"/>
          <w:szCs w:val="22"/>
        </w:rPr>
        <w:t>December 2013, Volume 20, Issue 6, pp 1055–1079</w:t>
      </w:r>
    </w:p>
    <w:p w14:paraId="29432094" w14:textId="3B10B4A7" w:rsidR="007119E6" w:rsidRPr="00E07B8A" w:rsidRDefault="00C72A18" w:rsidP="00EB1EF7">
      <w:pPr>
        <w:pStyle w:val="Default"/>
        <w:rPr>
          <w:bCs/>
          <w:sz w:val="22"/>
          <w:szCs w:val="22"/>
        </w:rPr>
      </w:pPr>
      <w:hyperlink r:id="rId14" w:history="1">
        <w:r w:rsidR="007119E6" w:rsidRPr="00E07B8A">
          <w:rPr>
            <w:rStyle w:val="Hyperlink"/>
            <w:rFonts w:cs="Arial"/>
            <w:bCs/>
            <w:sz w:val="22"/>
            <w:szCs w:val="22"/>
          </w:rPr>
          <w:t>https://link.springer.com/article/10.3758/s13423-013-0418-z</w:t>
        </w:r>
      </w:hyperlink>
      <w:r w:rsidR="007119E6" w:rsidRPr="00E07B8A">
        <w:rPr>
          <w:bCs/>
          <w:sz w:val="22"/>
          <w:szCs w:val="22"/>
        </w:rPr>
        <w:t xml:space="preserve"> </w:t>
      </w:r>
    </w:p>
    <w:p w14:paraId="7B533879" w14:textId="0AEF40EA" w:rsidR="007119E6" w:rsidDel="0067179E" w:rsidRDefault="007119E6" w:rsidP="00EB1EF7">
      <w:pPr>
        <w:pStyle w:val="Default"/>
        <w:rPr>
          <w:del w:id="112" w:author="Gavin Baxter" w:date="2018-09-16T15:37:00Z"/>
          <w:b/>
          <w:bCs/>
          <w:sz w:val="22"/>
          <w:szCs w:val="22"/>
        </w:rPr>
      </w:pPr>
    </w:p>
    <w:p w14:paraId="179A071C" w14:textId="57679889" w:rsidR="007119E6" w:rsidDel="0067179E" w:rsidRDefault="007119E6" w:rsidP="00EB1EF7">
      <w:pPr>
        <w:pStyle w:val="Default"/>
        <w:rPr>
          <w:del w:id="113" w:author="Gavin Baxter" w:date="2018-09-16T15:37:00Z"/>
          <w:b/>
          <w:bCs/>
          <w:sz w:val="22"/>
          <w:szCs w:val="22"/>
        </w:rPr>
      </w:pPr>
      <w:del w:id="114" w:author="Gavin Baxter" w:date="2018-09-16T15:37:00Z">
        <w:r w:rsidDel="0067179E">
          <w:rPr>
            <w:b/>
            <w:bCs/>
            <w:sz w:val="22"/>
            <w:szCs w:val="22"/>
          </w:rPr>
          <w:delText>Source Online top 10:</w:delText>
        </w:r>
      </w:del>
    </w:p>
    <w:p w14:paraId="6B361867" w14:textId="476EED6F" w:rsidR="007119E6" w:rsidDel="0067179E" w:rsidRDefault="00B24F11" w:rsidP="00EB1EF7">
      <w:pPr>
        <w:pStyle w:val="Default"/>
        <w:rPr>
          <w:del w:id="115" w:author="Gavin Baxter" w:date="2018-09-16T15:35:00Z"/>
          <w:b/>
          <w:bCs/>
          <w:sz w:val="22"/>
          <w:szCs w:val="22"/>
        </w:rPr>
      </w:pPr>
      <w:del w:id="116" w:author="Gavin Baxter" w:date="2018-09-16T15:35:00Z">
        <w:r w:rsidDel="0067179E">
          <w:rPr>
            <w:rStyle w:val="Hyperlink"/>
            <w:rFonts w:cs="Arial"/>
            <w:b/>
            <w:bCs/>
          </w:rPr>
          <w:fldChar w:fldCharType="begin"/>
        </w:r>
        <w:r w:rsidDel="0067179E">
          <w:rPr>
            <w:rStyle w:val="Hyperlink"/>
            <w:rFonts w:cs="Arial"/>
            <w:b/>
            <w:bCs/>
            <w:sz w:val="22"/>
            <w:szCs w:val="22"/>
          </w:rPr>
          <w:delInstrText xml:space="preserve"> HYPERLINK "https://www.everydayhealth.com/columns/zimney-health-and-medical-news-you-can-use/keeping-your-brain-active-10-tips-for-improving-your-brain/" </w:delInstrText>
        </w:r>
        <w:r w:rsidDel="0067179E">
          <w:rPr>
            <w:rStyle w:val="Hyperlink"/>
            <w:rFonts w:cs="Arial"/>
            <w:b/>
            <w:bCs/>
          </w:rPr>
          <w:fldChar w:fldCharType="separate"/>
        </w:r>
        <w:r w:rsidR="007119E6" w:rsidRPr="002C6057" w:rsidDel="0067179E">
          <w:rPr>
            <w:rStyle w:val="Hyperlink"/>
            <w:rFonts w:cs="Arial"/>
            <w:b/>
            <w:bCs/>
            <w:sz w:val="22"/>
            <w:szCs w:val="22"/>
          </w:rPr>
          <w:delText>https://www.everydayhealth.com/columns/zimney-health-and-medical-news-you-can-use/keeping-your-brain-active-10-tips-for-improving-your-brain/</w:delText>
        </w:r>
        <w:r w:rsidDel="0067179E">
          <w:rPr>
            <w:rStyle w:val="Hyperlink"/>
            <w:rFonts w:cs="Arial"/>
            <w:b/>
            <w:bCs/>
          </w:rPr>
          <w:fldChar w:fldCharType="end"/>
        </w:r>
        <w:r w:rsidR="007119E6" w:rsidDel="0067179E">
          <w:rPr>
            <w:b/>
            <w:bCs/>
            <w:sz w:val="22"/>
            <w:szCs w:val="22"/>
          </w:rPr>
          <w:delText xml:space="preserve"> </w:delText>
        </w:r>
      </w:del>
    </w:p>
    <w:p w14:paraId="1F61532B" w14:textId="77777777" w:rsidR="007119E6" w:rsidRDefault="007119E6" w:rsidP="00EB1EF7">
      <w:pPr>
        <w:pStyle w:val="Default"/>
        <w:rPr>
          <w:b/>
          <w:bCs/>
          <w:sz w:val="22"/>
          <w:szCs w:val="22"/>
        </w:rPr>
      </w:pPr>
    </w:p>
    <w:p w14:paraId="49B8D31F" w14:textId="05573F7A" w:rsidR="009955F1" w:rsidRDefault="00D24B13" w:rsidP="00EB1EF7">
      <w:pPr>
        <w:pStyle w:val="Default"/>
        <w:rPr>
          <w:b/>
          <w:bCs/>
          <w:sz w:val="22"/>
          <w:szCs w:val="22"/>
        </w:rPr>
      </w:pPr>
      <w:r w:rsidRPr="009E1C48">
        <w:rPr>
          <w:b/>
          <w:bCs/>
          <w:sz w:val="22"/>
          <w:szCs w:val="22"/>
        </w:rPr>
        <w:t xml:space="preserve">Resources Required: </w:t>
      </w:r>
    </w:p>
    <w:p w14:paraId="3207FF52" w14:textId="77777777" w:rsidR="009955F1" w:rsidRDefault="009955F1" w:rsidP="00EB1EF7">
      <w:pPr>
        <w:pStyle w:val="Default"/>
        <w:rPr>
          <w:b/>
          <w:bCs/>
          <w:sz w:val="22"/>
          <w:szCs w:val="22"/>
        </w:rPr>
      </w:pPr>
    </w:p>
    <w:p w14:paraId="2B4DC8D4" w14:textId="18DB5992" w:rsidR="009955F1" w:rsidRDefault="009955F1" w:rsidP="00EB1EF7">
      <w:pPr>
        <w:pStyle w:val="Default"/>
        <w:rPr>
          <w:b/>
          <w:bCs/>
          <w:sz w:val="22"/>
          <w:szCs w:val="22"/>
        </w:rPr>
      </w:pPr>
      <w:r>
        <w:rPr>
          <w:b/>
          <w:bCs/>
          <w:sz w:val="22"/>
          <w:szCs w:val="22"/>
        </w:rPr>
        <w:t>Software</w:t>
      </w:r>
    </w:p>
    <w:p w14:paraId="4AD194A3" w14:textId="38700F82" w:rsidR="009955F1" w:rsidRDefault="009955F1" w:rsidP="00EB1EF7">
      <w:pPr>
        <w:pStyle w:val="Default"/>
        <w:rPr>
          <w:iCs/>
          <w:sz w:val="22"/>
          <w:szCs w:val="22"/>
        </w:rPr>
      </w:pPr>
      <w:r>
        <w:rPr>
          <w:iCs/>
          <w:sz w:val="22"/>
          <w:szCs w:val="22"/>
        </w:rPr>
        <w:t>Windows 10</w:t>
      </w:r>
    </w:p>
    <w:p w14:paraId="3E0FBE8D" w14:textId="02136E84" w:rsidR="009955F1" w:rsidRDefault="009955F1" w:rsidP="00EB1EF7">
      <w:pPr>
        <w:pStyle w:val="Default"/>
        <w:rPr>
          <w:iCs/>
          <w:sz w:val="22"/>
          <w:szCs w:val="22"/>
        </w:rPr>
      </w:pPr>
      <w:r>
        <w:rPr>
          <w:iCs/>
          <w:sz w:val="22"/>
          <w:szCs w:val="22"/>
        </w:rPr>
        <w:t>Unity</w:t>
      </w:r>
    </w:p>
    <w:p w14:paraId="3E836EF5" w14:textId="0396E947" w:rsidR="009955F1" w:rsidRDefault="009955F1" w:rsidP="00EB1EF7">
      <w:pPr>
        <w:pStyle w:val="Default"/>
        <w:rPr>
          <w:iCs/>
          <w:sz w:val="22"/>
          <w:szCs w:val="22"/>
        </w:rPr>
      </w:pPr>
      <w:r>
        <w:rPr>
          <w:iCs/>
          <w:sz w:val="22"/>
          <w:szCs w:val="22"/>
        </w:rPr>
        <w:t>3D Software (Blender or Maya)</w:t>
      </w:r>
    </w:p>
    <w:p w14:paraId="44F19967" w14:textId="0312DFD8" w:rsidR="009955F1" w:rsidRDefault="009955F1" w:rsidP="00EB1EF7">
      <w:pPr>
        <w:pStyle w:val="Default"/>
        <w:rPr>
          <w:iCs/>
          <w:sz w:val="22"/>
          <w:szCs w:val="22"/>
        </w:rPr>
      </w:pPr>
      <w:r>
        <w:rPr>
          <w:iCs/>
          <w:sz w:val="22"/>
          <w:szCs w:val="22"/>
        </w:rPr>
        <w:t>Microsoft Word</w:t>
      </w:r>
    </w:p>
    <w:p w14:paraId="062221FC" w14:textId="667E8315" w:rsidR="009955F1" w:rsidRDefault="009955F1" w:rsidP="00EB1EF7">
      <w:pPr>
        <w:pStyle w:val="Default"/>
        <w:rPr>
          <w:iCs/>
          <w:sz w:val="22"/>
          <w:szCs w:val="22"/>
        </w:rPr>
      </w:pPr>
    </w:p>
    <w:p w14:paraId="71FB53E4" w14:textId="7913F765" w:rsidR="009955F1" w:rsidRDefault="009955F1" w:rsidP="009955F1">
      <w:pPr>
        <w:pStyle w:val="Default"/>
        <w:rPr>
          <w:b/>
          <w:bCs/>
          <w:sz w:val="22"/>
          <w:szCs w:val="22"/>
        </w:rPr>
      </w:pPr>
      <w:r>
        <w:rPr>
          <w:b/>
          <w:bCs/>
          <w:sz w:val="22"/>
          <w:szCs w:val="22"/>
        </w:rPr>
        <w:t>Hardware</w:t>
      </w:r>
    </w:p>
    <w:p w14:paraId="0E06E8B0" w14:textId="5E9F02AD" w:rsidR="009955F1" w:rsidRDefault="009955F1" w:rsidP="009955F1">
      <w:pPr>
        <w:pStyle w:val="Default"/>
        <w:rPr>
          <w:bCs/>
          <w:sz w:val="22"/>
          <w:szCs w:val="22"/>
        </w:rPr>
      </w:pPr>
      <w:r>
        <w:rPr>
          <w:bCs/>
          <w:sz w:val="22"/>
          <w:szCs w:val="22"/>
        </w:rPr>
        <w:t>Monitor</w:t>
      </w:r>
    </w:p>
    <w:p w14:paraId="15369DB0" w14:textId="56F9C699" w:rsidR="009955F1" w:rsidRDefault="009955F1" w:rsidP="009955F1">
      <w:pPr>
        <w:pStyle w:val="Default"/>
        <w:rPr>
          <w:bCs/>
          <w:sz w:val="22"/>
          <w:szCs w:val="22"/>
        </w:rPr>
      </w:pPr>
      <w:r>
        <w:rPr>
          <w:bCs/>
          <w:sz w:val="22"/>
          <w:szCs w:val="22"/>
        </w:rPr>
        <w:t>Speakers</w:t>
      </w:r>
    </w:p>
    <w:p w14:paraId="4744B067" w14:textId="4C80868F" w:rsidR="009955F1" w:rsidRDefault="009955F1" w:rsidP="009955F1">
      <w:pPr>
        <w:pStyle w:val="Default"/>
        <w:rPr>
          <w:bCs/>
          <w:sz w:val="22"/>
          <w:szCs w:val="22"/>
        </w:rPr>
      </w:pPr>
      <w:r>
        <w:rPr>
          <w:bCs/>
          <w:sz w:val="22"/>
          <w:szCs w:val="22"/>
        </w:rPr>
        <w:t>Keyboard</w:t>
      </w:r>
    </w:p>
    <w:p w14:paraId="79B6ECCB" w14:textId="04023DD5" w:rsidR="009955F1" w:rsidRDefault="009955F1" w:rsidP="009955F1">
      <w:pPr>
        <w:pStyle w:val="Default"/>
        <w:rPr>
          <w:bCs/>
          <w:sz w:val="22"/>
          <w:szCs w:val="22"/>
        </w:rPr>
      </w:pPr>
      <w:r>
        <w:rPr>
          <w:bCs/>
          <w:sz w:val="22"/>
          <w:szCs w:val="22"/>
        </w:rPr>
        <w:t>Mouse</w:t>
      </w:r>
    </w:p>
    <w:p w14:paraId="650AD989" w14:textId="5949C5B8" w:rsidR="009955F1" w:rsidRDefault="009955F1" w:rsidP="009955F1">
      <w:pPr>
        <w:pStyle w:val="Default"/>
        <w:rPr>
          <w:bCs/>
          <w:sz w:val="22"/>
          <w:szCs w:val="22"/>
        </w:rPr>
      </w:pPr>
      <w:r>
        <w:rPr>
          <w:bCs/>
          <w:sz w:val="22"/>
          <w:szCs w:val="22"/>
        </w:rPr>
        <w:t>GeForce GTX 980</w:t>
      </w:r>
    </w:p>
    <w:p w14:paraId="7E330399" w14:textId="0C26D1B6" w:rsidR="009955F1" w:rsidRDefault="009955F1" w:rsidP="009955F1">
      <w:pPr>
        <w:pStyle w:val="Default"/>
        <w:rPr>
          <w:bCs/>
          <w:sz w:val="22"/>
          <w:szCs w:val="22"/>
        </w:rPr>
      </w:pPr>
      <w:r>
        <w:rPr>
          <w:bCs/>
          <w:sz w:val="22"/>
          <w:szCs w:val="22"/>
        </w:rPr>
        <w:lastRenderedPageBreak/>
        <w:t>Intel i7-6820HK</w:t>
      </w:r>
    </w:p>
    <w:p w14:paraId="4847F9D9" w14:textId="17846128" w:rsidR="009955F1" w:rsidRDefault="009955F1" w:rsidP="009955F1">
      <w:pPr>
        <w:pStyle w:val="Default"/>
        <w:rPr>
          <w:ins w:id="117" w:author="Gavin Baxter" w:date="2018-09-16T15:37:00Z"/>
          <w:bCs/>
          <w:sz w:val="22"/>
          <w:szCs w:val="22"/>
        </w:rPr>
      </w:pPr>
      <w:r>
        <w:rPr>
          <w:bCs/>
          <w:sz w:val="22"/>
          <w:szCs w:val="22"/>
        </w:rPr>
        <w:t>32GB of Ram</w:t>
      </w:r>
    </w:p>
    <w:p w14:paraId="4C900902" w14:textId="7D89804A" w:rsidR="0067179E" w:rsidRDefault="0067179E" w:rsidP="009955F1">
      <w:pPr>
        <w:pStyle w:val="Default"/>
        <w:rPr>
          <w:ins w:id="118" w:author="Gavin Baxter" w:date="2018-09-16T16:26:00Z"/>
          <w:bCs/>
          <w:sz w:val="22"/>
          <w:szCs w:val="22"/>
        </w:rPr>
      </w:pPr>
    </w:p>
    <w:p w14:paraId="1F0B92E4" w14:textId="1E205CDC" w:rsidR="006F03DE" w:rsidRDefault="006F03DE" w:rsidP="009955F1">
      <w:pPr>
        <w:pStyle w:val="Default"/>
        <w:rPr>
          <w:ins w:id="119" w:author="Gavin Baxter" w:date="2018-09-16T16:26:00Z"/>
          <w:bCs/>
          <w:sz w:val="22"/>
          <w:szCs w:val="22"/>
        </w:rPr>
      </w:pPr>
    </w:p>
    <w:p w14:paraId="5A972DE0" w14:textId="6D5A0CAE" w:rsidR="006F03DE" w:rsidRDefault="006F03DE" w:rsidP="009955F1">
      <w:pPr>
        <w:pStyle w:val="Default"/>
        <w:rPr>
          <w:ins w:id="120" w:author="Gavin Baxter" w:date="2018-09-16T16:26:00Z"/>
          <w:bCs/>
          <w:sz w:val="22"/>
          <w:szCs w:val="22"/>
        </w:rPr>
      </w:pPr>
    </w:p>
    <w:p w14:paraId="32A56B4B" w14:textId="04D00588" w:rsidR="006F03DE" w:rsidRDefault="006F03DE" w:rsidP="009955F1">
      <w:pPr>
        <w:pStyle w:val="Default"/>
        <w:rPr>
          <w:ins w:id="121" w:author="Gavin Baxter" w:date="2018-09-16T16:26:00Z"/>
          <w:bCs/>
          <w:sz w:val="22"/>
          <w:szCs w:val="22"/>
        </w:rPr>
      </w:pPr>
    </w:p>
    <w:p w14:paraId="3B70F0E6" w14:textId="38D78662" w:rsidR="006F03DE" w:rsidRDefault="006F03DE" w:rsidP="009955F1">
      <w:pPr>
        <w:pStyle w:val="Default"/>
        <w:rPr>
          <w:ins w:id="122" w:author="Gavin Baxter" w:date="2018-09-16T16:26:00Z"/>
          <w:bCs/>
          <w:sz w:val="22"/>
          <w:szCs w:val="22"/>
        </w:rPr>
      </w:pPr>
    </w:p>
    <w:p w14:paraId="3F4B2D53" w14:textId="75D7EBF5" w:rsidR="006F03DE" w:rsidRDefault="006F03DE" w:rsidP="009955F1">
      <w:pPr>
        <w:pStyle w:val="Default"/>
        <w:rPr>
          <w:ins w:id="123" w:author="Gavin Baxter" w:date="2018-09-16T16:26:00Z"/>
          <w:bCs/>
          <w:sz w:val="22"/>
          <w:szCs w:val="22"/>
        </w:rPr>
      </w:pPr>
    </w:p>
    <w:p w14:paraId="77841741" w14:textId="77777777" w:rsidR="006F03DE" w:rsidRDefault="006F03DE" w:rsidP="009955F1">
      <w:pPr>
        <w:pStyle w:val="Default"/>
        <w:rPr>
          <w:bCs/>
          <w:sz w:val="22"/>
          <w:szCs w:val="22"/>
        </w:rPr>
      </w:pPr>
    </w:p>
    <w:p w14:paraId="5683CF61" w14:textId="77777777" w:rsidR="00F9546B" w:rsidDel="0067179E" w:rsidRDefault="00F9546B">
      <w:pPr>
        <w:ind w:firstLine="0"/>
        <w:jc w:val="left"/>
        <w:rPr>
          <w:del w:id="124" w:author="Gavin Baxter" w:date="2018-09-16T15:37:00Z"/>
          <w:rFonts w:ascii="Arial" w:hAnsi="Arial" w:cs="Arial"/>
          <w:b/>
          <w:bCs/>
        </w:rPr>
      </w:pPr>
      <w:del w:id="125" w:author="Gavin Baxter" w:date="2018-09-16T15:37:00Z">
        <w:r w:rsidDel="0067179E">
          <w:rPr>
            <w:rFonts w:ascii="Arial" w:hAnsi="Arial" w:cs="Arial"/>
            <w:b/>
            <w:bCs/>
          </w:rPr>
          <w:br w:type="page"/>
        </w:r>
      </w:del>
    </w:p>
    <w:p w14:paraId="5F38CDB6" w14:textId="44A1A32E" w:rsidR="00D24B13" w:rsidRDefault="00D24B13">
      <w:pPr>
        <w:ind w:firstLine="0"/>
        <w:jc w:val="left"/>
        <w:rPr>
          <w:rFonts w:ascii="Arial" w:hAnsi="Arial" w:cs="Arial"/>
          <w:b/>
          <w:bCs/>
        </w:rPr>
        <w:pPrChange w:id="126" w:author="Gavin Baxter" w:date="2018-09-16T15:37:00Z">
          <w:pPr>
            <w:ind w:firstLine="0"/>
          </w:pPr>
        </w:pPrChange>
      </w:pPr>
      <w:commentRangeStart w:id="127"/>
      <w:r w:rsidRPr="009E1C48">
        <w:rPr>
          <w:rFonts w:ascii="Arial" w:hAnsi="Arial" w:cs="Arial"/>
          <w:b/>
          <w:bCs/>
        </w:rPr>
        <w:t xml:space="preserve">Marking Scheme: </w:t>
      </w:r>
    </w:p>
    <w:p w14:paraId="07FE0776" w14:textId="3770F4FD" w:rsidR="003107C7" w:rsidRDefault="003107C7" w:rsidP="00EB1EF7">
      <w:pPr>
        <w:ind w:firstLine="0"/>
        <w:rPr>
          <w:rFonts w:ascii="Arial" w:hAnsi="Arial" w:cs="Arial"/>
          <w:b/>
          <w:bCs/>
        </w:rPr>
      </w:pPr>
    </w:p>
    <w:p w14:paraId="03734D74" w14:textId="118CBC13" w:rsidR="003107C7" w:rsidRPr="009E1C48" w:rsidDel="0067179E" w:rsidRDefault="003107C7" w:rsidP="00EB1EF7">
      <w:pPr>
        <w:ind w:firstLine="0"/>
        <w:rPr>
          <w:del w:id="128" w:author="Gavin Baxter" w:date="2018-09-16T15:37:00Z"/>
          <w:rFonts w:ascii="Arial" w:hAnsi="Arial" w:cs="Arial"/>
          <w:b/>
          <w:bCs/>
        </w:rPr>
      </w:pPr>
      <w:del w:id="129" w:author="Gavin Baxter" w:date="2018-09-16T15:37:00Z">
        <w:r w:rsidDel="0067179E">
          <w:rPr>
            <w:rFonts w:ascii="Arial" w:hAnsi="Arial" w:cs="Arial"/>
            <w:b/>
            <w:bCs/>
          </w:rPr>
          <w:delText>Scheme 1</w:delText>
        </w:r>
      </w:del>
    </w:p>
    <w:p w14:paraId="1780F071" w14:textId="34AF5020" w:rsidR="00D24B13" w:rsidRPr="009E1C48" w:rsidRDefault="003107C7" w:rsidP="00E07B8A">
      <w:pPr>
        <w:ind w:firstLine="0"/>
        <w:rPr>
          <w:rFonts w:ascii="Arial" w:hAnsi="Arial" w:cs="Arial"/>
          <w:b/>
          <w:bCs/>
        </w:rPr>
      </w:pPr>
      <w:del w:id="130" w:author="Gavin Baxter" w:date="2018-09-16T15:37:00Z">
        <w:r w:rsidDel="0067179E">
          <w:rPr>
            <w:rFonts w:ascii="Arial" w:hAnsi="Arial" w:cs="Arial"/>
            <w:b/>
            <w:bCs/>
          </w:rPr>
          <w:delText>Area</w:delText>
        </w:r>
      </w:del>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D24B13" w:rsidRPr="009E1C48">
        <w:rPr>
          <w:rFonts w:ascii="Arial" w:hAnsi="Arial" w:cs="Arial"/>
          <w:b/>
          <w:bCs/>
        </w:rPr>
        <w:t>Marks</w:t>
      </w:r>
    </w:p>
    <w:p w14:paraId="4894CF74" w14:textId="77777777" w:rsidR="00D24B13" w:rsidRPr="009E1C48" w:rsidRDefault="00D24B13" w:rsidP="00EB1EF7">
      <w:pPr>
        <w:ind w:firstLine="0"/>
        <w:rPr>
          <w:rFonts w:ascii="Arial" w:hAnsi="Arial" w:cs="Arial"/>
          <w:b/>
          <w:bCs/>
        </w:rPr>
      </w:pPr>
    </w:p>
    <w:p w14:paraId="793C0D98" w14:textId="393D1FAD" w:rsidR="00F9546B" w:rsidRDefault="00D24B13" w:rsidP="00EB1EF7">
      <w:pPr>
        <w:ind w:firstLine="0"/>
        <w:rPr>
          <w:rFonts w:ascii="Arial" w:hAnsi="Arial" w:cs="Arial"/>
        </w:rPr>
      </w:pPr>
      <w:r w:rsidRPr="009E1C48">
        <w:rPr>
          <w:rFonts w:ascii="Arial" w:hAnsi="Arial" w:cs="Arial"/>
        </w:rPr>
        <w:t xml:space="preserve">Introduction </w:t>
      </w:r>
      <w:r w:rsidRPr="009E1C48">
        <w:rPr>
          <w:rFonts w:ascii="Arial" w:hAnsi="Arial" w:cs="Arial"/>
        </w:rPr>
        <w:tab/>
      </w:r>
      <w:r w:rsidRPr="009E1C48">
        <w:rPr>
          <w:rFonts w:ascii="Arial" w:hAnsi="Arial" w:cs="Arial"/>
        </w:rPr>
        <w:tab/>
      </w:r>
      <w:r w:rsidRPr="009E1C48">
        <w:rPr>
          <w:rFonts w:ascii="Arial" w:hAnsi="Arial" w:cs="Arial"/>
        </w:rPr>
        <w:tab/>
        <w:t xml:space="preserve">10 </w:t>
      </w:r>
    </w:p>
    <w:p w14:paraId="7C54C45C" w14:textId="088C9E05" w:rsidR="00F9546B" w:rsidRDefault="00276CBE" w:rsidP="00EB1EF7">
      <w:pPr>
        <w:ind w:firstLine="0"/>
        <w:rPr>
          <w:rFonts w:ascii="Arial" w:hAnsi="Arial" w:cs="Arial"/>
        </w:rPr>
      </w:pPr>
      <w:r>
        <w:rPr>
          <w:rFonts w:ascii="Arial" w:hAnsi="Arial" w:cs="Arial"/>
        </w:rPr>
        <w:t xml:space="preserve">Literature Review </w:t>
      </w:r>
      <w:r w:rsidR="00D23A47">
        <w:rPr>
          <w:rFonts w:ascii="Arial" w:hAnsi="Arial" w:cs="Arial"/>
        </w:rPr>
        <w:tab/>
      </w:r>
      <w:r w:rsidR="00455207">
        <w:rPr>
          <w:rFonts w:ascii="Arial" w:hAnsi="Arial" w:cs="Arial"/>
        </w:rPr>
        <w:tab/>
      </w:r>
      <w:r w:rsidR="00D23A47">
        <w:rPr>
          <w:rFonts w:ascii="Arial" w:hAnsi="Arial" w:cs="Arial"/>
        </w:rPr>
        <w:t>1</w:t>
      </w:r>
      <w:r>
        <w:rPr>
          <w:rFonts w:ascii="Arial" w:hAnsi="Arial" w:cs="Arial"/>
        </w:rPr>
        <w:t>5</w:t>
      </w:r>
    </w:p>
    <w:p w14:paraId="25FC6C2E" w14:textId="7F514D64" w:rsidR="00276CBE" w:rsidRDefault="00276CBE" w:rsidP="00EB1EF7">
      <w:pPr>
        <w:ind w:firstLine="0"/>
        <w:rPr>
          <w:rFonts w:ascii="Arial" w:hAnsi="Arial" w:cs="Arial"/>
        </w:rPr>
      </w:pPr>
      <w:r>
        <w:rPr>
          <w:rFonts w:ascii="Arial" w:hAnsi="Arial" w:cs="Arial"/>
        </w:rPr>
        <w:t xml:space="preserve">Game Design </w:t>
      </w:r>
      <w:r>
        <w:rPr>
          <w:rFonts w:ascii="Arial" w:hAnsi="Arial" w:cs="Arial"/>
        </w:rPr>
        <w:tab/>
      </w:r>
      <w:r>
        <w:rPr>
          <w:rFonts w:ascii="Arial" w:hAnsi="Arial" w:cs="Arial"/>
        </w:rPr>
        <w:tab/>
      </w:r>
      <w:r>
        <w:rPr>
          <w:rFonts w:ascii="Arial" w:hAnsi="Arial" w:cs="Arial"/>
        </w:rPr>
        <w:tab/>
        <w:t>15</w:t>
      </w:r>
    </w:p>
    <w:p w14:paraId="6D12FD05" w14:textId="7187BB99" w:rsidR="00276CBE" w:rsidRDefault="00276CBE" w:rsidP="00EB1EF7">
      <w:pPr>
        <w:ind w:firstLine="0"/>
        <w:rPr>
          <w:rFonts w:ascii="Arial" w:hAnsi="Arial" w:cs="Arial"/>
        </w:rPr>
      </w:pPr>
      <w:r>
        <w:rPr>
          <w:rFonts w:ascii="Arial" w:hAnsi="Arial" w:cs="Arial"/>
        </w:rPr>
        <w:t>Game Implementation</w:t>
      </w:r>
      <w:r>
        <w:rPr>
          <w:rFonts w:ascii="Arial" w:hAnsi="Arial" w:cs="Arial"/>
        </w:rPr>
        <w:tab/>
        <w:t>35</w:t>
      </w:r>
    </w:p>
    <w:p w14:paraId="7F34CE65" w14:textId="3E975D78" w:rsidR="00276CBE" w:rsidRDefault="00276CBE" w:rsidP="00EB1EF7">
      <w:pPr>
        <w:ind w:firstLine="0"/>
        <w:rPr>
          <w:rFonts w:ascii="Arial" w:hAnsi="Arial" w:cs="Arial"/>
        </w:rPr>
      </w:pPr>
      <w:r>
        <w:rPr>
          <w:rFonts w:ascii="Arial" w:hAnsi="Arial" w:cs="Arial"/>
        </w:rPr>
        <w:t>Testing and evaluation</w:t>
      </w:r>
      <w:r>
        <w:rPr>
          <w:rFonts w:ascii="Arial" w:hAnsi="Arial" w:cs="Arial"/>
        </w:rPr>
        <w:tab/>
        <w:t>10</w:t>
      </w:r>
    </w:p>
    <w:p w14:paraId="4FE9A780" w14:textId="357B0FD7" w:rsidR="00276CBE" w:rsidRDefault="00276CBE" w:rsidP="00EB1EF7">
      <w:pPr>
        <w:ind w:firstLine="0"/>
        <w:rPr>
          <w:rFonts w:ascii="Arial" w:hAnsi="Arial" w:cs="Arial"/>
        </w:rPr>
      </w:pPr>
      <w:r>
        <w:rPr>
          <w:rFonts w:ascii="Arial" w:hAnsi="Arial" w:cs="Arial"/>
        </w:rPr>
        <w:t>Conclusion</w:t>
      </w:r>
      <w:r>
        <w:rPr>
          <w:rFonts w:ascii="Arial" w:hAnsi="Arial" w:cs="Arial"/>
        </w:rPr>
        <w:tab/>
      </w:r>
      <w:r>
        <w:rPr>
          <w:rFonts w:ascii="Arial" w:hAnsi="Arial" w:cs="Arial"/>
        </w:rPr>
        <w:tab/>
      </w:r>
      <w:r>
        <w:rPr>
          <w:rFonts w:ascii="Arial" w:hAnsi="Arial" w:cs="Arial"/>
        </w:rPr>
        <w:tab/>
        <w:t>10</w:t>
      </w:r>
    </w:p>
    <w:p w14:paraId="4D1B7150" w14:textId="5CF4D5BF" w:rsidR="00276CBE" w:rsidRPr="009E1C48" w:rsidRDefault="00276CBE" w:rsidP="00EB1EF7">
      <w:pPr>
        <w:ind w:firstLine="0"/>
        <w:rPr>
          <w:rFonts w:ascii="Arial" w:hAnsi="Arial" w:cs="Arial"/>
        </w:rPr>
      </w:pPr>
      <w:r>
        <w:rPr>
          <w:rFonts w:ascii="Arial" w:hAnsi="Arial" w:cs="Arial"/>
        </w:rPr>
        <w:t>Critical Self-Appraisal</w:t>
      </w:r>
      <w:r>
        <w:rPr>
          <w:rFonts w:ascii="Arial" w:hAnsi="Arial" w:cs="Arial"/>
        </w:rPr>
        <w:tab/>
      </w:r>
      <w:r>
        <w:rPr>
          <w:rFonts w:ascii="Arial" w:hAnsi="Arial" w:cs="Arial"/>
        </w:rPr>
        <w:tab/>
        <w:t>5</w:t>
      </w:r>
    </w:p>
    <w:p w14:paraId="3E8D8E5A" w14:textId="1596E835" w:rsidR="00D24B13" w:rsidRPr="009E1C48" w:rsidRDefault="00D24B13" w:rsidP="00EB1EF7">
      <w:pPr>
        <w:ind w:left="2880" w:firstLine="720"/>
        <w:rPr>
          <w:rFonts w:ascii="Arial" w:hAnsi="Arial" w:cs="Arial"/>
        </w:rPr>
      </w:pPr>
    </w:p>
    <w:p w14:paraId="7172EA3E" w14:textId="293B9438" w:rsidR="003107C7" w:rsidRPr="009E1C48" w:rsidDel="00885E8B" w:rsidRDefault="003107C7" w:rsidP="003107C7">
      <w:pPr>
        <w:ind w:firstLine="0"/>
        <w:rPr>
          <w:del w:id="131" w:author="Gavin Baxter" w:date="2018-09-16T15:26:00Z"/>
          <w:rFonts w:ascii="Arial" w:hAnsi="Arial" w:cs="Arial"/>
          <w:b/>
          <w:bCs/>
        </w:rPr>
      </w:pPr>
      <w:del w:id="132" w:author="Gavin Baxter" w:date="2018-09-16T15:26:00Z">
        <w:r w:rsidDel="00885E8B">
          <w:rPr>
            <w:rFonts w:ascii="Arial" w:hAnsi="Arial" w:cs="Arial"/>
            <w:b/>
            <w:bCs/>
          </w:rPr>
          <w:delText>Scheme 2</w:delText>
        </w:r>
      </w:del>
    </w:p>
    <w:p w14:paraId="7DB199A5" w14:textId="50C5B11D" w:rsidR="003107C7" w:rsidRPr="009E1C48" w:rsidDel="00885E8B" w:rsidRDefault="003107C7" w:rsidP="003107C7">
      <w:pPr>
        <w:ind w:firstLine="0"/>
        <w:rPr>
          <w:del w:id="133" w:author="Gavin Baxter" w:date="2018-09-16T15:26:00Z"/>
          <w:rFonts w:ascii="Arial" w:hAnsi="Arial" w:cs="Arial"/>
          <w:b/>
          <w:bCs/>
        </w:rPr>
      </w:pPr>
      <w:del w:id="134" w:author="Gavin Baxter" w:date="2018-09-16T15:26:00Z">
        <w:r w:rsidDel="00885E8B">
          <w:rPr>
            <w:rFonts w:ascii="Arial" w:hAnsi="Arial" w:cs="Arial"/>
            <w:b/>
            <w:bCs/>
          </w:rPr>
          <w:delText>Area</w:delText>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RPr="009E1C48" w:rsidDel="00885E8B">
          <w:rPr>
            <w:rFonts w:ascii="Arial" w:hAnsi="Arial" w:cs="Arial"/>
            <w:b/>
            <w:bCs/>
          </w:rPr>
          <w:delText>Marks</w:delText>
        </w:r>
      </w:del>
    </w:p>
    <w:p w14:paraId="4202BA4B" w14:textId="4B287A34" w:rsidR="003107C7" w:rsidDel="00885E8B" w:rsidRDefault="003107C7" w:rsidP="00EB1EF7">
      <w:pPr>
        <w:ind w:firstLine="720"/>
        <w:rPr>
          <w:del w:id="135" w:author="Gavin Baxter" w:date="2018-09-16T15:26:00Z"/>
          <w:rFonts w:ascii="Arial" w:hAnsi="Arial" w:cs="Arial"/>
        </w:rPr>
      </w:pPr>
    </w:p>
    <w:p w14:paraId="7B1D2ADC" w14:textId="6AE50078" w:rsidR="00AB6DC3" w:rsidDel="00885E8B" w:rsidRDefault="00AB6DC3" w:rsidP="00F9546B">
      <w:pPr>
        <w:ind w:firstLine="0"/>
        <w:rPr>
          <w:del w:id="136" w:author="Gavin Baxter" w:date="2018-09-16T15:26:00Z"/>
          <w:rFonts w:ascii="Arial" w:hAnsi="Arial" w:cs="Arial"/>
        </w:rPr>
      </w:pPr>
    </w:p>
    <w:p w14:paraId="07639D59" w14:textId="0A091A7D" w:rsidR="00AB6DC3" w:rsidDel="00885E8B" w:rsidRDefault="00AB6DC3" w:rsidP="00AB6DC3">
      <w:pPr>
        <w:ind w:firstLine="0"/>
        <w:rPr>
          <w:del w:id="137" w:author="Gavin Baxter" w:date="2018-09-16T15:26:00Z"/>
          <w:rFonts w:ascii="Arial" w:hAnsi="Arial" w:cs="Arial"/>
        </w:rPr>
      </w:pPr>
      <w:del w:id="138" w:author="Gavin Baxter" w:date="2018-09-16T15:26:00Z">
        <w:r w:rsidDel="00885E8B">
          <w:rPr>
            <w:rFonts w:ascii="Arial" w:hAnsi="Arial" w:cs="Arial"/>
          </w:rPr>
          <w:delText>Introduction</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 xml:space="preserve">10 </w:delText>
        </w:r>
      </w:del>
    </w:p>
    <w:p w14:paraId="139824A5" w14:textId="1F173835" w:rsidR="00AB6DC3" w:rsidDel="00885E8B" w:rsidRDefault="00AB6DC3" w:rsidP="00AB6DC3">
      <w:pPr>
        <w:ind w:firstLine="0"/>
        <w:rPr>
          <w:del w:id="139" w:author="Gavin Baxter" w:date="2018-09-16T15:26:00Z"/>
          <w:rFonts w:ascii="Arial" w:hAnsi="Arial" w:cs="Arial"/>
        </w:rPr>
      </w:pPr>
      <w:del w:id="140" w:author="Gavin Baxter" w:date="2018-09-16T15:26:00Z">
        <w:r w:rsidDel="00885E8B">
          <w:rPr>
            <w:rFonts w:ascii="Arial" w:hAnsi="Arial" w:cs="Arial"/>
          </w:rPr>
          <w:delText>Literature Review</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15</w:delText>
        </w:r>
      </w:del>
    </w:p>
    <w:p w14:paraId="4EC28217" w14:textId="5BA3F4CA" w:rsidR="00AB6DC3" w:rsidDel="00885E8B" w:rsidRDefault="00AB6DC3" w:rsidP="00E07B8A">
      <w:pPr>
        <w:ind w:firstLine="0"/>
        <w:rPr>
          <w:del w:id="141" w:author="Gavin Baxter" w:date="2018-09-16T15:26:00Z"/>
          <w:rFonts w:ascii="Arial" w:hAnsi="Arial" w:cs="Arial"/>
        </w:rPr>
      </w:pPr>
      <w:del w:id="142" w:author="Gavin Baxter" w:date="2018-09-16T15:26:00Z">
        <w:r w:rsidDel="00885E8B">
          <w:rPr>
            <w:rFonts w:ascii="Arial" w:hAnsi="Arial" w:cs="Arial"/>
          </w:rPr>
          <w:delText xml:space="preserve">Design </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20</w:delText>
        </w:r>
      </w:del>
    </w:p>
    <w:p w14:paraId="17059662" w14:textId="6BCDACA7" w:rsidR="00AB6DC3" w:rsidDel="00885E8B" w:rsidRDefault="00AB6DC3" w:rsidP="00AB6DC3">
      <w:pPr>
        <w:ind w:firstLine="0"/>
        <w:rPr>
          <w:del w:id="143" w:author="Gavin Baxter" w:date="2018-09-16T15:26:00Z"/>
          <w:rFonts w:ascii="Arial" w:hAnsi="Arial" w:cs="Arial"/>
        </w:rPr>
      </w:pPr>
      <w:del w:id="144" w:author="Gavin Baxter" w:date="2018-09-16T15:26:00Z">
        <w:r w:rsidDel="00885E8B">
          <w:rPr>
            <w:rFonts w:ascii="Arial" w:hAnsi="Arial" w:cs="Arial"/>
          </w:rPr>
          <w:delText xml:space="preserve">Implementation and Testing </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20</w:delText>
        </w:r>
      </w:del>
    </w:p>
    <w:p w14:paraId="4C66E1E7" w14:textId="69EADE54" w:rsidR="00AB6DC3" w:rsidDel="00885E8B" w:rsidRDefault="00AB6DC3" w:rsidP="00AB6DC3">
      <w:pPr>
        <w:ind w:firstLine="0"/>
        <w:rPr>
          <w:del w:id="145" w:author="Gavin Baxter" w:date="2018-09-16T15:26:00Z"/>
          <w:rFonts w:ascii="Arial" w:hAnsi="Arial" w:cs="Arial"/>
        </w:rPr>
      </w:pPr>
      <w:del w:id="146" w:author="Gavin Baxter" w:date="2018-09-16T15:26:00Z">
        <w:r w:rsidDel="00885E8B">
          <w:rPr>
            <w:rFonts w:ascii="Arial" w:hAnsi="Arial" w:cs="Arial"/>
          </w:rPr>
          <w:delText xml:space="preserve">Evaluation </w:delText>
        </w:r>
        <w:r w:rsidDel="00885E8B">
          <w:rPr>
            <w:rFonts w:ascii="Arial" w:hAnsi="Arial" w:cs="Arial"/>
          </w:rPr>
          <w:tab/>
        </w:r>
        <w:r w:rsidDel="00885E8B">
          <w:rPr>
            <w:rFonts w:ascii="Arial" w:hAnsi="Arial" w:cs="Arial"/>
          </w:rPr>
          <w:tab/>
          <w:delText xml:space="preserve"> </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15</w:delText>
        </w:r>
      </w:del>
    </w:p>
    <w:p w14:paraId="21F52C84" w14:textId="71428DCC" w:rsidR="00AB6DC3" w:rsidDel="00885E8B" w:rsidRDefault="00AB6DC3" w:rsidP="00E07B8A">
      <w:pPr>
        <w:ind w:firstLine="0"/>
        <w:rPr>
          <w:del w:id="147" w:author="Gavin Baxter" w:date="2018-09-16T15:26:00Z"/>
          <w:rFonts w:ascii="Arial" w:hAnsi="Arial" w:cs="Arial"/>
        </w:rPr>
      </w:pPr>
      <w:del w:id="148" w:author="Gavin Baxter" w:date="2018-09-16T15:26:00Z">
        <w:r w:rsidDel="00885E8B">
          <w:rPr>
            <w:rFonts w:ascii="Arial" w:hAnsi="Arial" w:cs="Arial"/>
          </w:rPr>
          <w:delText>Conclusion</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 xml:space="preserve">10 </w:delText>
        </w:r>
      </w:del>
    </w:p>
    <w:p w14:paraId="55B99660" w14:textId="65CEDD6D" w:rsidR="00AB6DC3" w:rsidDel="00885E8B" w:rsidRDefault="00AB6DC3" w:rsidP="00E07B8A">
      <w:pPr>
        <w:ind w:firstLine="0"/>
        <w:rPr>
          <w:del w:id="149" w:author="Gavin Baxter" w:date="2018-09-16T15:26:00Z"/>
          <w:rFonts w:ascii="Arial" w:hAnsi="Arial" w:cs="Arial"/>
          <w:color w:val="FF0000"/>
        </w:rPr>
      </w:pPr>
      <w:del w:id="150" w:author="Gavin Baxter" w:date="2018-09-16T15:26:00Z">
        <w:r w:rsidDel="00885E8B">
          <w:rPr>
            <w:rFonts w:ascii="Arial" w:hAnsi="Arial" w:cs="Arial"/>
          </w:rPr>
          <w:delText>Critical Self-Appraisal</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 xml:space="preserve"> </w:delText>
        </w:r>
        <w:r w:rsidDel="00885E8B">
          <w:rPr>
            <w:rFonts w:ascii="Arial" w:hAnsi="Arial" w:cs="Arial"/>
          </w:rPr>
          <w:tab/>
          <w:delText>10</w:delText>
        </w:r>
        <w:r w:rsidDel="00885E8B">
          <w:rPr>
            <w:rFonts w:ascii="Arial" w:hAnsi="Arial" w:cs="Arial"/>
            <w:color w:val="FF0000"/>
          </w:rPr>
          <w:tab/>
        </w:r>
      </w:del>
    </w:p>
    <w:p w14:paraId="48A20C3E" w14:textId="4C11827A" w:rsidR="003107C7" w:rsidDel="00885E8B" w:rsidRDefault="003107C7" w:rsidP="003107C7">
      <w:pPr>
        <w:pStyle w:val="Default"/>
        <w:rPr>
          <w:del w:id="151" w:author="Gavin Baxter" w:date="2018-09-16T15:26:00Z"/>
          <w:rFonts w:ascii="Calibri" w:hAnsi="Calibri" w:cs="Times New Roman"/>
          <w:color w:val="auto"/>
          <w:sz w:val="22"/>
          <w:szCs w:val="22"/>
        </w:rPr>
      </w:pPr>
    </w:p>
    <w:p w14:paraId="14FA6AE8" w14:textId="39E23A29" w:rsidR="003107C7" w:rsidRPr="009E1C48" w:rsidDel="00885E8B" w:rsidRDefault="003107C7" w:rsidP="003107C7">
      <w:pPr>
        <w:ind w:firstLine="0"/>
        <w:rPr>
          <w:del w:id="152" w:author="Gavin Baxter" w:date="2018-09-16T15:26:00Z"/>
          <w:rFonts w:ascii="Arial" w:hAnsi="Arial" w:cs="Arial"/>
          <w:b/>
          <w:bCs/>
        </w:rPr>
      </w:pPr>
      <w:del w:id="153" w:author="Gavin Baxter" w:date="2018-09-16T15:26:00Z">
        <w:r w:rsidDel="00885E8B">
          <w:rPr>
            <w:rFonts w:ascii="Arial" w:hAnsi="Arial" w:cs="Arial"/>
            <w:b/>
            <w:bCs/>
          </w:rPr>
          <w:delText>Scheme 3</w:delText>
        </w:r>
      </w:del>
    </w:p>
    <w:p w14:paraId="2713B021" w14:textId="4FA1BA28" w:rsidR="003107C7" w:rsidRPr="009E1C48" w:rsidDel="00885E8B" w:rsidRDefault="003107C7" w:rsidP="003107C7">
      <w:pPr>
        <w:ind w:firstLine="0"/>
        <w:rPr>
          <w:del w:id="154" w:author="Gavin Baxter" w:date="2018-09-16T15:26:00Z"/>
          <w:rFonts w:ascii="Arial" w:hAnsi="Arial" w:cs="Arial"/>
          <w:b/>
          <w:bCs/>
        </w:rPr>
      </w:pPr>
      <w:del w:id="155" w:author="Gavin Baxter" w:date="2018-09-16T15:26:00Z">
        <w:r w:rsidDel="00885E8B">
          <w:rPr>
            <w:rFonts w:ascii="Arial" w:hAnsi="Arial" w:cs="Arial"/>
            <w:b/>
            <w:bCs/>
          </w:rPr>
          <w:delText>Area</w:delText>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RPr="009E1C48" w:rsidDel="00885E8B">
          <w:rPr>
            <w:rFonts w:ascii="Arial" w:hAnsi="Arial" w:cs="Arial"/>
            <w:b/>
            <w:bCs/>
          </w:rPr>
          <w:delText>Marks</w:delText>
        </w:r>
      </w:del>
    </w:p>
    <w:p w14:paraId="554A0DA6" w14:textId="0A6F5FE3" w:rsidR="003107C7" w:rsidDel="00885E8B" w:rsidRDefault="003107C7" w:rsidP="003107C7">
      <w:pPr>
        <w:pStyle w:val="Default"/>
        <w:rPr>
          <w:del w:id="156" w:author="Gavin Baxter" w:date="2018-09-16T15:26:00Z"/>
          <w:rFonts w:ascii="Calibri" w:hAnsi="Calibri" w:cs="Times New Roman"/>
          <w:color w:val="auto"/>
          <w:sz w:val="22"/>
          <w:szCs w:val="22"/>
        </w:rPr>
      </w:pPr>
    </w:p>
    <w:p w14:paraId="343C2273" w14:textId="345E32F1" w:rsidR="003107C7" w:rsidDel="00885E8B" w:rsidRDefault="003107C7" w:rsidP="003107C7">
      <w:pPr>
        <w:ind w:firstLine="0"/>
        <w:rPr>
          <w:del w:id="157" w:author="Gavin Baxter" w:date="2018-09-16T15:26:00Z"/>
          <w:rFonts w:asciiTheme="majorHAnsi" w:hAnsiTheme="majorHAnsi" w:cs="Arial"/>
          <w:bCs/>
        </w:rPr>
      </w:pPr>
      <w:del w:id="158" w:author="Gavin Baxter" w:date="2018-09-16T15:26:00Z">
        <w:r w:rsidDel="00885E8B">
          <w:rPr>
            <w:rFonts w:asciiTheme="majorHAnsi" w:hAnsiTheme="majorHAnsi" w:cs="Arial"/>
            <w:bCs/>
          </w:rPr>
          <w:delText>Abstract</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5</w:delText>
        </w:r>
      </w:del>
    </w:p>
    <w:p w14:paraId="02025B2A" w14:textId="35BF9E66" w:rsidR="003107C7" w:rsidDel="00885E8B" w:rsidRDefault="003107C7" w:rsidP="003107C7">
      <w:pPr>
        <w:ind w:firstLine="0"/>
        <w:rPr>
          <w:del w:id="159" w:author="Gavin Baxter" w:date="2018-09-16T15:26:00Z"/>
          <w:rFonts w:asciiTheme="majorHAnsi" w:hAnsiTheme="majorHAnsi" w:cs="Arial"/>
          <w:bCs/>
        </w:rPr>
      </w:pPr>
      <w:del w:id="160" w:author="Gavin Baxter" w:date="2018-09-16T15:26:00Z">
        <w:r w:rsidDel="00885E8B">
          <w:rPr>
            <w:rFonts w:asciiTheme="majorHAnsi" w:hAnsiTheme="majorHAnsi" w:cs="Arial"/>
            <w:bCs/>
          </w:rPr>
          <w:delText>Introduction</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10</w:delText>
        </w:r>
      </w:del>
    </w:p>
    <w:p w14:paraId="2F701561" w14:textId="2F220424" w:rsidR="003107C7" w:rsidDel="00885E8B" w:rsidRDefault="003107C7" w:rsidP="003107C7">
      <w:pPr>
        <w:ind w:firstLine="0"/>
        <w:rPr>
          <w:del w:id="161" w:author="Gavin Baxter" w:date="2018-09-16T15:26:00Z"/>
          <w:rFonts w:asciiTheme="majorHAnsi" w:hAnsiTheme="majorHAnsi" w:cs="Arial"/>
          <w:bCs/>
        </w:rPr>
      </w:pPr>
      <w:del w:id="162" w:author="Gavin Baxter" w:date="2018-09-16T15:26:00Z">
        <w:r w:rsidDel="00885E8B">
          <w:rPr>
            <w:rFonts w:asciiTheme="majorHAnsi" w:hAnsiTheme="majorHAnsi" w:cs="Arial"/>
            <w:bCs/>
          </w:rPr>
          <w:delText>Literature Review</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15</w:delText>
        </w:r>
      </w:del>
    </w:p>
    <w:p w14:paraId="79F0E9C7" w14:textId="3D3E1A9E" w:rsidR="003107C7" w:rsidDel="00885E8B" w:rsidRDefault="003107C7" w:rsidP="003107C7">
      <w:pPr>
        <w:ind w:firstLine="0"/>
        <w:rPr>
          <w:del w:id="163" w:author="Gavin Baxter" w:date="2018-09-16T15:26:00Z"/>
          <w:rFonts w:asciiTheme="majorHAnsi" w:hAnsiTheme="majorHAnsi" w:cs="Arial"/>
          <w:bCs/>
        </w:rPr>
      </w:pPr>
      <w:del w:id="164" w:author="Gavin Baxter" w:date="2018-09-16T15:26:00Z">
        <w:r w:rsidDel="00885E8B">
          <w:rPr>
            <w:rFonts w:asciiTheme="majorHAnsi" w:hAnsiTheme="majorHAnsi" w:cs="Arial"/>
            <w:bCs/>
          </w:rPr>
          <w:delText>Requirements and Design</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10</w:delText>
        </w:r>
      </w:del>
    </w:p>
    <w:p w14:paraId="2A456956" w14:textId="378A7425" w:rsidR="003107C7" w:rsidDel="00885E8B" w:rsidRDefault="003107C7" w:rsidP="003107C7">
      <w:pPr>
        <w:ind w:firstLine="0"/>
        <w:rPr>
          <w:del w:id="165" w:author="Gavin Baxter" w:date="2018-09-16T15:26:00Z"/>
          <w:rFonts w:asciiTheme="majorHAnsi" w:hAnsiTheme="majorHAnsi" w:cs="Arial"/>
          <w:bCs/>
        </w:rPr>
      </w:pPr>
      <w:del w:id="166" w:author="Gavin Baxter" w:date="2018-09-16T15:26:00Z">
        <w:r w:rsidDel="00885E8B">
          <w:rPr>
            <w:rFonts w:asciiTheme="majorHAnsi" w:hAnsiTheme="majorHAnsi" w:cs="Arial"/>
            <w:bCs/>
          </w:rPr>
          <w:delText>Implementation</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15</w:delText>
        </w:r>
      </w:del>
    </w:p>
    <w:p w14:paraId="43E6CD67" w14:textId="5609C1EE" w:rsidR="003107C7" w:rsidDel="00885E8B" w:rsidRDefault="003107C7" w:rsidP="003107C7">
      <w:pPr>
        <w:ind w:firstLine="0"/>
        <w:rPr>
          <w:del w:id="167" w:author="Gavin Baxter" w:date="2018-09-16T15:26:00Z"/>
          <w:rFonts w:asciiTheme="majorHAnsi" w:hAnsiTheme="majorHAnsi" w:cs="Arial"/>
          <w:bCs/>
        </w:rPr>
      </w:pPr>
      <w:del w:id="168" w:author="Gavin Baxter" w:date="2018-09-16T15:26:00Z">
        <w:r w:rsidDel="00885E8B">
          <w:rPr>
            <w:rFonts w:asciiTheme="majorHAnsi" w:hAnsiTheme="majorHAnsi" w:cs="Arial"/>
            <w:bCs/>
          </w:rPr>
          <w:delText>Testing</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 xml:space="preserve">               10</w:delText>
        </w:r>
      </w:del>
    </w:p>
    <w:p w14:paraId="0862B500" w14:textId="713EE414" w:rsidR="003107C7" w:rsidDel="00885E8B" w:rsidRDefault="003107C7" w:rsidP="003107C7">
      <w:pPr>
        <w:ind w:firstLine="0"/>
        <w:rPr>
          <w:del w:id="169" w:author="Gavin Baxter" w:date="2018-09-16T15:26:00Z"/>
          <w:rFonts w:asciiTheme="majorHAnsi" w:hAnsiTheme="majorHAnsi" w:cs="Arial"/>
          <w:bCs/>
        </w:rPr>
      </w:pPr>
      <w:del w:id="170" w:author="Gavin Baxter" w:date="2018-09-16T15:26:00Z">
        <w:r w:rsidDel="00885E8B">
          <w:rPr>
            <w:rFonts w:asciiTheme="majorHAnsi" w:hAnsiTheme="majorHAnsi" w:cs="Arial"/>
            <w:bCs/>
          </w:rPr>
          <w:delText>Evaluation</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15</w:delText>
        </w:r>
      </w:del>
    </w:p>
    <w:p w14:paraId="4DC6668A" w14:textId="43F65A58" w:rsidR="003107C7" w:rsidDel="00885E8B" w:rsidRDefault="003107C7" w:rsidP="003107C7">
      <w:pPr>
        <w:ind w:firstLine="0"/>
        <w:rPr>
          <w:del w:id="171" w:author="Gavin Baxter" w:date="2018-09-16T15:26:00Z"/>
          <w:rFonts w:asciiTheme="majorHAnsi" w:hAnsiTheme="majorHAnsi" w:cs="Arial"/>
          <w:bCs/>
        </w:rPr>
      </w:pPr>
      <w:del w:id="172" w:author="Gavin Baxter" w:date="2018-09-16T15:26:00Z">
        <w:r w:rsidDel="00885E8B">
          <w:rPr>
            <w:rFonts w:asciiTheme="majorHAnsi" w:hAnsiTheme="majorHAnsi" w:cs="Arial"/>
            <w:bCs/>
          </w:rPr>
          <w:delText>Conclusion</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10</w:delText>
        </w:r>
      </w:del>
    </w:p>
    <w:p w14:paraId="4F58960C" w14:textId="4166D265" w:rsidR="003107C7" w:rsidDel="00885E8B" w:rsidRDefault="003107C7" w:rsidP="003107C7">
      <w:pPr>
        <w:ind w:firstLine="0"/>
        <w:rPr>
          <w:del w:id="173" w:author="Gavin Baxter" w:date="2018-09-16T15:26:00Z"/>
          <w:rFonts w:asciiTheme="majorHAnsi" w:hAnsiTheme="majorHAnsi" w:cs="Arial"/>
          <w:bCs/>
        </w:rPr>
      </w:pPr>
      <w:del w:id="174" w:author="Gavin Baxter" w:date="2018-09-16T15:26:00Z">
        <w:r w:rsidDel="00885E8B">
          <w:rPr>
            <w:rFonts w:asciiTheme="majorHAnsi" w:hAnsiTheme="majorHAnsi" w:cs="Arial"/>
            <w:bCs/>
          </w:rPr>
          <w:delText>Critical Self-Appraisal</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 xml:space="preserve">               10</w:delText>
        </w:r>
        <w:commentRangeEnd w:id="127"/>
        <w:r w:rsidDel="00885E8B">
          <w:rPr>
            <w:rStyle w:val="CommentReference"/>
          </w:rPr>
          <w:commentReference w:id="127"/>
        </w:r>
      </w:del>
    </w:p>
    <w:p w14:paraId="59C05F84" w14:textId="77777777" w:rsidR="003107C7" w:rsidRDefault="003107C7" w:rsidP="003107C7">
      <w:pPr>
        <w:pStyle w:val="Default"/>
        <w:rPr>
          <w:rFonts w:ascii="Calibri" w:hAnsi="Calibri" w:cs="Times New Roman"/>
          <w:color w:val="auto"/>
          <w:sz w:val="22"/>
          <w:szCs w:val="22"/>
        </w:rPr>
      </w:pPr>
    </w:p>
    <w:p w14:paraId="4CC079CC" w14:textId="77777777" w:rsidR="003107C7" w:rsidRDefault="003107C7" w:rsidP="00F9546B">
      <w:pPr>
        <w:ind w:firstLine="0"/>
        <w:rPr>
          <w:rFonts w:ascii="Arial" w:hAnsi="Arial" w:cs="Arial"/>
        </w:rPr>
      </w:pPr>
    </w:p>
    <w:p w14:paraId="6B39812B" w14:textId="77777777" w:rsidR="00D24B13" w:rsidRPr="009E1C48" w:rsidRDefault="00D24B13" w:rsidP="00EB1EF7">
      <w:pPr>
        <w:ind w:firstLine="720"/>
        <w:rPr>
          <w:rFonts w:ascii="Arial" w:hAnsi="Arial" w:cs="Arial"/>
        </w:rPr>
      </w:pPr>
    </w:p>
    <w:p w14:paraId="181D4982" w14:textId="77777777" w:rsidR="00D24B13" w:rsidRPr="009E1C48" w:rsidRDefault="00D24B13" w:rsidP="00EB1EF7">
      <w:pPr>
        <w:ind w:firstLine="720"/>
        <w:rPr>
          <w:rFonts w:ascii="Arial" w:hAnsi="Arial" w:cs="Arial"/>
        </w:rPr>
      </w:pPr>
    </w:p>
    <w:p w14:paraId="3699AF82" w14:textId="77777777" w:rsidR="00D24B13" w:rsidRPr="009E1C48" w:rsidRDefault="00D24B13" w:rsidP="00EB1EF7">
      <w:pPr>
        <w:ind w:firstLine="0"/>
        <w:rPr>
          <w:rFonts w:ascii="Arial" w:hAnsi="Arial" w:cs="Arial"/>
          <w:b/>
          <w:bCs/>
        </w:rPr>
      </w:pPr>
    </w:p>
    <w:p w14:paraId="40EED94E" w14:textId="77777777" w:rsidR="00D24B13" w:rsidRPr="009E1C48" w:rsidRDefault="00D24B13" w:rsidP="00EB1EF7">
      <w:pPr>
        <w:ind w:firstLine="0"/>
        <w:rPr>
          <w:rFonts w:ascii="Arial" w:hAnsi="Arial" w:cs="Arial"/>
          <w:b/>
          <w:bCs/>
        </w:rPr>
      </w:pPr>
    </w:p>
    <w:p w14:paraId="26135F54" w14:textId="77777777" w:rsidR="00D24B13" w:rsidRPr="009E1C48" w:rsidRDefault="00D24B13" w:rsidP="00EB1EF7">
      <w:pPr>
        <w:ind w:firstLine="0"/>
        <w:rPr>
          <w:rFonts w:ascii="Arial" w:hAnsi="Arial" w:cs="Arial"/>
          <w:b/>
          <w:bCs/>
        </w:rPr>
      </w:pPr>
      <w:r w:rsidRPr="009E1C48">
        <w:rPr>
          <w:rFonts w:ascii="Arial" w:hAnsi="Arial" w:cs="Arial"/>
          <w:b/>
          <w:bCs/>
        </w:rPr>
        <w:t xml:space="preserve">Signed: </w:t>
      </w:r>
    </w:p>
    <w:p w14:paraId="503CD2C3" w14:textId="77777777" w:rsidR="00D24B13" w:rsidRPr="009E1C48" w:rsidRDefault="00D24B13" w:rsidP="00EB1EF7">
      <w:pPr>
        <w:ind w:firstLine="0"/>
        <w:rPr>
          <w:rFonts w:ascii="Arial" w:hAnsi="Arial" w:cs="Arial"/>
          <w:b/>
          <w:bCs/>
        </w:rPr>
      </w:pPr>
    </w:p>
    <w:p w14:paraId="486E53FD" w14:textId="77777777" w:rsidR="00D24B13" w:rsidRPr="009E1C48" w:rsidRDefault="00D24B13" w:rsidP="00EB1EF7">
      <w:pPr>
        <w:ind w:firstLine="0"/>
        <w:rPr>
          <w:rFonts w:ascii="Arial" w:hAnsi="Arial" w:cs="Arial"/>
          <w:b/>
          <w:bCs/>
        </w:rPr>
      </w:pPr>
      <w:r w:rsidRPr="009E1C48">
        <w:rPr>
          <w:rFonts w:ascii="Arial" w:hAnsi="Arial" w:cs="Arial"/>
          <w:b/>
          <w:bCs/>
        </w:rPr>
        <w:t xml:space="preserve">Student </w:t>
      </w:r>
      <w:r w:rsidRPr="009E1C48">
        <w:rPr>
          <w:rFonts w:ascii="Arial" w:hAnsi="Arial" w:cs="Arial"/>
          <w:b/>
          <w:bCs/>
        </w:rPr>
        <w:tab/>
      </w:r>
      <w:r w:rsidRPr="009E1C48">
        <w:rPr>
          <w:rFonts w:ascii="Arial" w:hAnsi="Arial" w:cs="Arial"/>
          <w:b/>
          <w:bCs/>
        </w:rPr>
        <w:tab/>
        <w:t xml:space="preserve">Supervisor </w:t>
      </w:r>
      <w:r w:rsidRPr="009E1C48">
        <w:rPr>
          <w:rFonts w:ascii="Arial" w:hAnsi="Arial" w:cs="Arial"/>
          <w:b/>
          <w:bCs/>
        </w:rPr>
        <w:tab/>
      </w:r>
      <w:r w:rsidRPr="009E1C48">
        <w:rPr>
          <w:rFonts w:ascii="Arial" w:hAnsi="Arial" w:cs="Arial"/>
          <w:b/>
          <w:bCs/>
        </w:rPr>
        <w:tab/>
        <w:t xml:space="preserve">Moderator </w:t>
      </w:r>
      <w:r w:rsidRPr="009E1C48">
        <w:rPr>
          <w:rFonts w:ascii="Arial" w:hAnsi="Arial" w:cs="Arial"/>
          <w:b/>
          <w:bCs/>
        </w:rPr>
        <w:tab/>
      </w:r>
      <w:r w:rsidRPr="009E1C48">
        <w:rPr>
          <w:rFonts w:ascii="Arial" w:hAnsi="Arial" w:cs="Arial"/>
          <w:b/>
          <w:bCs/>
        </w:rPr>
        <w:tab/>
        <w:t>Year Leader</w:t>
      </w:r>
    </w:p>
    <w:p w14:paraId="4B98DFE2" w14:textId="77777777" w:rsidR="00D24B13" w:rsidRPr="009E1C48" w:rsidRDefault="00D24B13" w:rsidP="00EB1EF7">
      <w:pPr>
        <w:ind w:firstLine="0"/>
        <w:rPr>
          <w:rFonts w:ascii="Arial" w:hAnsi="Arial" w:cs="Arial"/>
          <w:b/>
          <w:bCs/>
        </w:rPr>
      </w:pPr>
    </w:p>
    <w:p w14:paraId="42D1CC2D" w14:textId="77777777" w:rsidR="00D24B13" w:rsidRDefault="00D24B13" w:rsidP="00EB1EF7">
      <w:pPr>
        <w:ind w:firstLine="0"/>
        <w:rPr>
          <w:rFonts w:ascii="Arial" w:hAnsi="Arial" w:cs="Arial"/>
          <w:b/>
          <w:bCs/>
        </w:rPr>
      </w:pPr>
    </w:p>
    <w:p w14:paraId="0592A37B" w14:textId="77777777" w:rsidR="00723722" w:rsidRDefault="00723722" w:rsidP="00EB1EF7">
      <w:pPr>
        <w:ind w:firstLine="0"/>
        <w:rPr>
          <w:rFonts w:ascii="Arial" w:hAnsi="Arial" w:cs="Arial"/>
          <w:b/>
          <w:bCs/>
        </w:rPr>
      </w:pPr>
    </w:p>
    <w:p w14:paraId="659663F2" w14:textId="77777777" w:rsidR="00B5533B" w:rsidRDefault="00B5533B" w:rsidP="00EB1EF7">
      <w:pPr>
        <w:ind w:firstLine="0"/>
        <w:rPr>
          <w:rFonts w:ascii="Arial" w:hAnsi="Arial" w:cs="Arial"/>
          <w:b/>
          <w:bCs/>
        </w:rPr>
      </w:pPr>
    </w:p>
    <w:p w14:paraId="558538F1" w14:textId="77777777" w:rsidR="00723722" w:rsidRDefault="00723722" w:rsidP="00EB1EF7">
      <w:pPr>
        <w:ind w:firstLine="0"/>
        <w:rPr>
          <w:rFonts w:ascii="Arial" w:hAnsi="Arial" w:cs="Arial"/>
          <w:b/>
          <w:bCs/>
        </w:rPr>
      </w:pPr>
    </w:p>
    <w:p w14:paraId="72E66351" w14:textId="77777777" w:rsidR="00D24B13" w:rsidRPr="00723722" w:rsidRDefault="00723722" w:rsidP="00AB55D9">
      <w:pPr>
        <w:ind w:firstLine="0"/>
        <w:rPr>
          <w:rFonts w:ascii="Arial" w:hAnsi="Arial" w:cs="Arial"/>
          <w:b/>
          <w:bCs/>
          <w:i/>
          <w:sz w:val="20"/>
          <w:szCs w:val="20"/>
        </w:rPr>
      </w:pPr>
      <w:r w:rsidRPr="00723722">
        <w:rPr>
          <w:rFonts w:ascii="Arial" w:hAnsi="Arial" w:cs="Arial"/>
          <w:b/>
          <w:bCs/>
          <w:sz w:val="20"/>
          <w:szCs w:val="20"/>
        </w:rPr>
        <w:t>IMPORTANT:</w:t>
      </w:r>
      <w:r>
        <w:rPr>
          <w:rFonts w:ascii="Arial" w:hAnsi="Arial" w:cs="Arial"/>
          <w:b/>
          <w:bCs/>
          <w:i/>
          <w:sz w:val="20"/>
          <w:szCs w:val="20"/>
        </w:rPr>
        <w:t xml:space="preserve"> </w:t>
      </w:r>
      <w:r w:rsidRPr="00723722">
        <w:rPr>
          <w:rFonts w:ascii="Arial" w:hAnsi="Arial" w:cs="Arial"/>
          <w:b/>
          <w:bCs/>
          <w:i/>
          <w:sz w:val="20"/>
          <w:szCs w:val="20"/>
        </w:rPr>
        <w:t xml:space="preserve">By signing this form all signatories are confirming that any </w:t>
      </w:r>
      <w:r w:rsidR="002D657A">
        <w:rPr>
          <w:rFonts w:ascii="Arial" w:hAnsi="Arial" w:cs="Arial"/>
          <w:b/>
          <w:bCs/>
          <w:i/>
          <w:sz w:val="20"/>
          <w:szCs w:val="20"/>
        </w:rPr>
        <w:t xml:space="preserve">potential ethical </w:t>
      </w:r>
      <w:r w:rsidRPr="00723722">
        <w:rPr>
          <w:rFonts w:ascii="Arial" w:hAnsi="Arial" w:cs="Arial"/>
          <w:b/>
          <w:bCs/>
          <w:i/>
          <w:sz w:val="20"/>
          <w:szCs w:val="20"/>
        </w:rPr>
        <w:t>iss</w:t>
      </w:r>
      <w:r w:rsidR="002D657A">
        <w:rPr>
          <w:rFonts w:ascii="Arial" w:hAnsi="Arial" w:cs="Arial"/>
          <w:b/>
          <w:bCs/>
          <w:i/>
          <w:sz w:val="20"/>
          <w:szCs w:val="20"/>
        </w:rPr>
        <w:t xml:space="preserve">ues </w:t>
      </w:r>
      <w:r w:rsidRPr="00723722">
        <w:rPr>
          <w:rFonts w:ascii="Arial" w:hAnsi="Arial" w:cs="Arial"/>
          <w:b/>
          <w:bCs/>
          <w:i/>
          <w:sz w:val="20"/>
          <w:szCs w:val="20"/>
        </w:rPr>
        <w:t xml:space="preserve">have been considered and </w:t>
      </w:r>
      <w:r w:rsidR="00B5533B">
        <w:rPr>
          <w:rFonts w:ascii="Arial" w:hAnsi="Arial" w:cs="Arial"/>
          <w:b/>
          <w:bCs/>
          <w:i/>
          <w:sz w:val="20"/>
          <w:szCs w:val="20"/>
        </w:rPr>
        <w:t xml:space="preserve">necessary actions undertaken </w:t>
      </w:r>
      <w:r w:rsidRPr="00723722">
        <w:rPr>
          <w:rFonts w:ascii="Arial" w:hAnsi="Arial" w:cs="Arial"/>
          <w:b/>
          <w:bCs/>
          <w:i/>
          <w:sz w:val="20"/>
          <w:szCs w:val="20"/>
        </w:rPr>
        <w:t xml:space="preserve">and that Mark Stansfield </w:t>
      </w:r>
      <w:r>
        <w:rPr>
          <w:rFonts w:ascii="Arial" w:hAnsi="Arial" w:cs="Arial"/>
          <w:b/>
          <w:bCs/>
          <w:i/>
          <w:sz w:val="20"/>
          <w:szCs w:val="20"/>
        </w:rPr>
        <w:t xml:space="preserve">(Module Coordinator) </w:t>
      </w:r>
      <w:r w:rsidRPr="00723722">
        <w:rPr>
          <w:rFonts w:ascii="Arial" w:hAnsi="Arial" w:cs="Arial"/>
          <w:b/>
          <w:bCs/>
          <w:i/>
          <w:sz w:val="20"/>
          <w:szCs w:val="20"/>
        </w:rPr>
        <w:t xml:space="preserve">and Malcolm Crowe </w:t>
      </w:r>
      <w:r>
        <w:rPr>
          <w:rFonts w:ascii="Arial" w:hAnsi="Arial" w:cs="Arial"/>
          <w:b/>
          <w:bCs/>
          <w:i/>
          <w:sz w:val="20"/>
          <w:szCs w:val="20"/>
        </w:rPr>
        <w:t xml:space="preserve">(Chair of School Ethics Committee) </w:t>
      </w:r>
      <w:r w:rsidRPr="00723722">
        <w:rPr>
          <w:rFonts w:ascii="Arial" w:hAnsi="Arial" w:cs="Arial"/>
          <w:b/>
          <w:bCs/>
          <w:i/>
          <w:sz w:val="20"/>
          <w:szCs w:val="20"/>
        </w:rPr>
        <w:t xml:space="preserve">have been informed of any </w:t>
      </w:r>
      <w:r>
        <w:rPr>
          <w:rFonts w:ascii="Arial" w:hAnsi="Arial" w:cs="Arial"/>
          <w:b/>
          <w:bCs/>
          <w:i/>
          <w:sz w:val="20"/>
          <w:szCs w:val="20"/>
        </w:rPr>
        <w:t xml:space="preserve">potential ethical </w:t>
      </w:r>
      <w:r w:rsidRPr="00723722">
        <w:rPr>
          <w:rFonts w:ascii="Arial" w:hAnsi="Arial" w:cs="Arial"/>
          <w:b/>
          <w:bCs/>
          <w:i/>
          <w:sz w:val="20"/>
          <w:szCs w:val="20"/>
        </w:rPr>
        <w:t>issues</w:t>
      </w:r>
      <w:r>
        <w:rPr>
          <w:rFonts w:ascii="Arial" w:hAnsi="Arial" w:cs="Arial"/>
          <w:b/>
          <w:bCs/>
          <w:i/>
          <w:sz w:val="20"/>
          <w:szCs w:val="20"/>
        </w:rPr>
        <w:t xml:space="preserve"> relating to this proposed Hons Project</w:t>
      </w:r>
      <w:r w:rsidRPr="00723722">
        <w:rPr>
          <w:rFonts w:ascii="Arial" w:hAnsi="Arial" w:cs="Arial"/>
          <w:b/>
          <w:bCs/>
          <w:i/>
          <w:sz w:val="20"/>
          <w:szCs w:val="20"/>
        </w:rPr>
        <w:t xml:space="preserve">. </w:t>
      </w:r>
    </w:p>
    <w:sectPr w:rsidR="00D24B13" w:rsidRPr="00723722" w:rsidSect="00C418B8">
      <w:footerReference w:type="even" r:id="rId15"/>
      <w:footerReference w:type="default" r:id="rId1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Darren Griffiths" w:date="2018-08-13T16:16:00Z" w:initials="DG">
    <w:p w14:paraId="148C0A82" w14:textId="6354B408" w:rsidR="00507018" w:rsidRDefault="00507018">
      <w:pPr>
        <w:pStyle w:val="CommentText"/>
      </w:pPr>
      <w:r>
        <w:rPr>
          <w:rStyle w:val="CommentReference"/>
        </w:rPr>
        <w:annotationRef/>
      </w:r>
      <w:r>
        <w:t>These will be removed, they act as structures to determine my overall outline of the project</w:t>
      </w:r>
    </w:p>
  </w:comment>
  <w:comment w:id="54" w:author="Darren Griffiths" w:date="2018-08-13T15:49:00Z" w:initials="DG">
    <w:p w14:paraId="1779A039" w14:textId="4658528A" w:rsidR="00911B25" w:rsidRDefault="00911B25">
      <w:pPr>
        <w:pStyle w:val="CommentText"/>
      </w:pPr>
      <w:r>
        <w:rPr>
          <w:rStyle w:val="CommentReference"/>
        </w:rPr>
        <w:annotationRef/>
      </w:r>
      <w:r>
        <w:t>Should this be sourced? It is in the reference under First Video Game</w:t>
      </w:r>
    </w:p>
  </w:comment>
  <w:comment w:id="55" w:author="Darren Griffiths" w:date="2018-08-13T14:56:00Z" w:initials="DG">
    <w:p w14:paraId="284F3485" w14:textId="23E14AD5" w:rsidR="00836BE6" w:rsidRDefault="00836BE6">
      <w:pPr>
        <w:pStyle w:val="CommentText"/>
      </w:pPr>
      <w:r>
        <w:rPr>
          <w:rStyle w:val="CommentReference"/>
        </w:rPr>
        <w:annotationRef/>
      </w:r>
      <w:r>
        <w:t>Should I include a source that shows figures around the globe if I have one? I will put it below in references under Figure Source.</w:t>
      </w:r>
    </w:p>
  </w:comment>
  <w:comment w:id="61" w:author="Darren Griffiths" w:date="2018-08-14T13:16:00Z" w:initials="DG">
    <w:p w14:paraId="2C99808A" w14:textId="77777777" w:rsidR="00D60D88" w:rsidRDefault="00D60D88">
      <w:pPr>
        <w:pStyle w:val="CommentText"/>
      </w:pPr>
      <w:r>
        <w:rPr>
          <w:rStyle w:val="CommentReference"/>
        </w:rPr>
        <w:annotationRef/>
      </w:r>
      <w:r>
        <w:t>Didn’t know how to start this effectively. Went straight in with “A review of existing”</w:t>
      </w:r>
    </w:p>
    <w:p w14:paraId="4810D165" w14:textId="77777777" w:rsidR="00D60D88" w:rsidRDefault="00D60D88">
      <w:pPr>
        <w:pStyle w:val="CommentText"/>
      </w:pPr>
    </w:p>
    <w:p w14:paraId="5E479F01" w14:textId="5951431B" w:rsidR="00D60D88" w:rsidRDefault="00D60D88">
      <w:pPr>
        <w:pStyle w:val="CommentText"/>
      </w:pPr>
      <w:r>
        <w:t>*</w:t>
      </w:r>
      <w:r>
        <w:rPr>
          <w:rFonts w:asciiTheme="minorHAnsi" w:hAnsiTheme="minorHAnsi" w:cstheme="minorHAnsi"/>
          <w:bCs/>
          <w:sz w:val="22"/>
          <w:szCs w:val="22"/>
        </w:rPr>
        <w:t>-</w:t>
      </w:r>
      <w:r w:rsidRPr="008A3052">
        <w:rPr>
          <w:rFonts w:asciiTheme="minorHAnsi" w:hAnsiTheme="minorHAnsi" w:cstheme="minorHAnsi"/>
          <w:bCs/>
          <w:i/>
          <w:sz w:val="22"/>
          <w:szCs w:val="22"/>
        </w:rPr>
        <w:t>will be undertakin</w:t>
      </w:r>
      <w:r>
        <w:rPr>
          <w:rFonts w:asciiTheme="minorHAnsi" w:hAnsiTheme="minorHAnsi" w:cstheme="minorHAnsi"/>
          <w:bCs/>
          <w:i/>
          <w:sz w:val="22"/>
          <w:szCs w:val="22"/>
        </w:rPr>
        <w:t>g</w:t>
      </w:r>
      <w:r>
        <w:rPr>
          <w:rFonts w:asciiTheme="minorHAnsi" w:hAnsiTheme="minorHAnsi" w:cstheme="minorHAnsi"/>
          <w:bCs/>
          <w:sz w:val="22"/>
          <w:szCs w:val="22"/>
        </w:rPr>
        <w:t xml:space="preserve">- would this </w:t>
      </w:r>
      <w:proofErr w:type="gramStart"/>
      <w:r>
        <w:rPr>
          <w:rFonts w:asciiTheme="minorHAnsi" w:hAnsiTheme="minorHAnsi" w:cstheme="minorHAnsi"/>
          <w:bCs/>
          <w:sz w:val="22"/>
          <w:szCs w:val="22"/>
        </w:rPr>
        <w:t>suffice ?</w:t>
      </w:r>
      <w:proofErr w:type="gramEnd"/>
    </w:p>
  </w:comment>
  <w:comment w:id="75" w:author="Gavin Baxter" w:date="2018-07-09T13:20:00Z" w:initials="GB">
    <w:p w14:paraId="639C4BFB" w14:textId="5EB40A0D" w:rsidR="00E1472A" w:rsidRDefault="00E1472A">
      <w:pPr>
        <w:pStyle w:val="CommentText"/>
      </w:pPr>
      <w:r>
        <w:rPr>
          <w:rStyle w:val="CommentReference"/>
        </w:rPr>
        <w:annotationRef/>
      </w:r>
      <w:r>
        <w:t>Have a look at some of the attached project specification forms to see how other students have completed these sections.</w:t>
      </w:r>
    </w:p>
  </w:comment>
  <w:comment w:id="105" w:author="Darren Griffiths" w:date="2018-08-13T16:34:00Z" w:initials="DG">
    <w:p w14:paraId="48FCFB6A" w14:textId="737DE8F1" w:rsidR="0094394C" w:rsidRDefault="0094394C">
      <w:pPr>
        <w:pStyle w:val="CommentText"/>
      </w:pPr>
      <w:r>
        <w:rPr>
          <w:rStyle w:val="CommentReference"/>
        </w:rPr>
        <w:annotationRef/>
      </w:r>
      <w:r>
        <w:t xml:space="preserve">Reference this properly </w:t>
      </w:r>
    </w:p>
  </w:comment>
  <w:comment w:id="111" w:author="Darren Griffiths" w:date="2018-08-13T16:35:00Z" w:initials="DG">
    <w:p w14:paraId="405E5A37" w14:textId="7942205E" w:rsidR="0094394C" w:rsidRDefault="0094394C">
      <w:pPr>
        <w:pStyle w:val="CommentText"/>
      </w:pPr>
      <w:r>
        <w:rPr>
          <w:rStyle w:val="CommentReference"/>
        </w:rPr>
        <w:annotationRef/>
      </w:r>
      <w:r>
        <w:t>List this properly with another 4-5 readings</w:t>
      </w:r>
      <w:r w:rsidR="00D80A6B">
        <w:t xml:space="preserve"> </w:t>
      </w:r>
      <w:r w:rsidR="00F177BE">
        <w:t>&amp; still to reference properly</w:t>
      </w:r>
    </w:p>
  </w:comment>
  <w:comment w:id="127" w:author="Darren Griffiths" w:date="2018-08-13T14:17:00Z" w:initials="DG">
    <w:p w14:paraId="3958A0C7" w14:textId="2A41EBA1" w:rsidR="003107C7" w:rsidRDefault="003107C7">
      <w:pPr>
        <w:pStyle w:val="CommentText"/>
      </w:pPr>
      <w:r>
        <w:rPr>
          <w:rStyle w:val="CommentReference"/>
        </w:rPr>
        <w:annotationRef/>
      </w:r>
      <w:r>
        <w:t>Need help here. I don’t know which would give me the best chance of obtaining a First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8C0A82" w15:done="0"/>
  <w15:commentEx w15:paraId="1779A039" w15:done="0"/>
  <w15:commentEx w15:paraId="284F3485" w15:done="0"/>
  <w15:commentEx w15:paraId="5E479F01" w15:done="0"/>
  <w15:commentEx w15:paraId="639C4BFB" w15:done="1"/>
  <w15:commentEx w15:paraId="48FCFB6A" w15:done="0"/>
  <w15:commentEx w15:paraId="405E5A37" w15:done="0"/>
  <w15:commentEx w15:paraId="3958A0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C0A82" w16cid:durableId="1F1C2D49"/>
  <w16cid:commentId w16cid:paraId="1779A039" w16cid:durableId="1F1C2710"/>
  <w16cid:commentId w16cid:paraId="284F3485" w16cid:durableId="1F1C1AAA"/>
  <w16cid:commentId w16cid:paraId="5E479F01" w16cid:durableId="1F1D54C1"/>
  <w16cid:commentId w16cid:paraId="639C4BFB" w16cid:durableId="1EEDE4AB"/>
  <w16cid:commentId w16cid:paraId="48FCFB6A" w16cid:durableId="1F1C31AA"/>
  <w16cid:commentId w16cid:paraId="405E5A37" w16cid:durableId="1F1C31C8"/>
  <w16cid:commentId w16cid:paraId="3958A0C7" w16cid:durableId="1F1C1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293CA" w14:textId="77777777" w:rsidR="00C72A18" w:rsidRDefault="00C72A18" w:rsidP="0036630E">
      <w:r>
        <w:separator/>
      </w:r>
    </w:p>
  </w:endnote>
  <w:endnote w:type="continuationSeparator" w:id="0">
    <w:p w14:paraId="28DC274B" w14:textId="77777777" w:rsidR="00C72A18" w:rsidRDefault="00C72A18"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B58DA" w14:textId="77777777" w:rsidR="00D24B13" w:rsidRDefault="00A615CD" w:rsidP="00E904B2">
    <w:pPr>
      <w:pStyle w:val="Footer"/>
      <w:framePr w:wrap="around" w:vAnchor="text" w:hAnchor="margin" w:xAlign="center" w:y="1"/>
      <w:rPr>
        <w:rStyle w:val="PageNumber"/>
      </w:rPr>
    </w:pPr>
    <w:r>
      <w:rPr>
        <w:rStyle w:val="PageNumber"/>
      </w:rPr>
      <w:fldChar w:fldCharType="begin"/>
    </w:r>
    <w:r w:rsidR="00D24B13">
      <w:rPr>
        <w:rStyle w:val="PageNumber"/>
      </w:rPr>
      <w:instrText xml:space="preserve">PAGE  </w:instrText>
    </w:r>
    <w:r>
      <w:rPr>
        <w:rStyle w:val="PageNumber"/>
      </w:rPr>
      <w:fldChar w:fldCharType="end"/>
    </w:r>
  </w:p>
  <w:p w14:paraId="787C92AF" w14:textId="77777777" w:rsidR="00D24B13" w:rsidRDefault="00D24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6E86B" w14:textId="73F1C73A" w:rsidR="00D24B13" w:rsidRDefault="00A615CD" w:rsidP="00E904B2">
    <w:pPr>
      <w:pStyle w:val="Footer"/>
      <w:framePr w:wrap="around" w:vAnchor="text" w:hAnchor="margin" w:xAlign="center" w:y="1"/>
      <w:rPr>
        <w:rStyle w:val="PageNumber"/>
      </w:rPr>
    </w:pPr>
    <w:r>
      <w:rPr>
        <w:rStyle w:val="PageNumber"/>
      </w:rPr>
      <w:fldChar w:fldCharType="begin"/>
    </w:r>
    <w:r w:rsidR="00D24B13">
      <w:rPr>
        <w:rStyle w:val="PageNumber"/>
      </w:rPr>
      <w:instrText xml:space="preserve">PAGE  </w:instrText>
    </w:r>
    <w:r>
      <w:rPr>
        <w:rStyle w:val="PageNumber"/>
      </w:rPr>
      <w:fldChar w:fldCharType="separate"/>
    </w:r>
    <w:r w:rsidR="00763F26">
      <w:rPr>
        <w:rStyle w:val="PageNumber"/>
        <w:noProof/>
      </w:rPr>
      <w:t>3</w:t>
    </w:r>
    <w:r>
      <w:rPr>
        <w:rStyle w:val="PageNumber"/>
      </w:rPr>
      <w:fldChar w:fldCharType="end"/>
    </w:r>
  </w:p>
  <w:p w14:paraId="25DF1F3F" w14:textId="2B8060DE" w:rsidR="00D24B13" w:rsidRPr="00C418B8" w:rsidRDefault="00A615CD" w:rsidP="00C418B8">
    <w:pPr>
      <w:pStyle w:val="Footer"/>
      <w:jc w:val="center"/>
      <w:rPr>
        <w:rFonts w:ascii="Arial" w:hAnsi="Arial" w:cs="Arial"/>
      </w:rPr>
    </w:pPr>
    <w:r w:rsidRPr="00C418B8">
      <w:rPr>
        <w:rStyle w:val="PageNumber"/>
        <w:rFonts w:ascii="Arial" w:hAnsi="Arial" w:cs="Arial"/>
      </w:rPr>
      <w:fldChar w:fldCharType="begin"/>
    </w:r>
    <w:r w:rsidR="00D24B13" w:rsidRPr="00C418B8">
      <w:rPr>
        <w:rStyle w:val="PageNumber"/>
        <w:rFonts w:ascii="Arial" w:hAnsi="Arial" w:cs="Arial"/>
      </w:rPr>
      <w:instrText xml:space="preserve"> PAGE </w:instrText>
    </w:r>
    <w:r w:rsidRPr="00C418B8">
      <w:rPr>
        <w:rStyle w:val="PageNumber"/>
        <w:rFonts w:ascii="Arial" w:hAnsi="Arial" w:cs="Arial"/>
      </w:rPr>
      <w:fldChar w:fldCharType="separate"/>
    </w:r>
    <w:r w:rsidR="00763F26">
      <w:rPr>
        <w:rStyle w:val="PageNumber"/>
        <w:rFonts w:ascii="Arial" w:hAnsi="Arial" w:cs="Arial"/>
        <w:noProof/>
      </w:rPr>
      <w:t>3</w:t>
    </w:r>
    <w:r w:rsidRPr="00C418B8">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BA60D" w14:textId="77777777" w:rsidR="00C72A18" w:rsidRDefault="00C72A18" w:rsidP="0036630E">
      <w:r>
        <w:separator/>
      </w:r>
    </w:p>
  </w:footnote>
  <w:footnote w:type="continuationSeparator" w:id="0">
    <w:p w14:paraId="61425EA7" w14:textId="77777777" w:rsidR="00C72A18" w:rsidRDefault="00C72A18" w:rsidP="0036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A4B59"/>
    <w:multiLevelType w:val="hybridMultilevel"/>
    <w:tmpl w:val="791825B6"/>
    <w:lvl w:ilvl="0" w:tplc="B1DE08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1E943FFB"/>
    <w:multiLevelType w:val="hybridMultilevel"/>
    <w:tmpl w:val="791825B6"/>
    <w:lvl w:ilvl="0" w:tplc="B1DE08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F6739A"/>
    <w:multiLevelType w:val="hybridMultilevel"/>
    <w:tmpl w:val="738E7B34"/>
    <w:lvl w:ilvl="0" w:tplc="DD3E3128">
      <w:start w:val="1"/>
      <w:numFmt w:val="lowerRoman"/>
      <w:lvlText w:val="(%1)"/>
      <w:lvlJc w:val="left"/>
      <w:pPr>
        <w:ind w:left="720" w:hanging="720"/>
      </w:pPr>
      <w:rPr>
        <w:rFonts w:hint="default"/>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4" w15:restartNumberingAfterBreak="0">
    <w:nsid w:val="2AE43A57"/>
    <w:multiLevelType w:val="hybridMultilevel"/>
    <w:tmpl w:val="6946F88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2D1F2BAE"/>
    <w:multiLevelType w:val="hybridMultilevel"/>
    <w:tmpl w:val="D02E1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522C241E"/>
    <w:multiLevelType w:val="hybridMultilevel"/>
    <w:tmpl w:val="BBFC5B32"/>
    <w:lvl w:ilvl="0" w:tplc="C6C288D8">
      <w:start w:val="1"/>
      <w:numFmt w:val="lowerRoman"/>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15:restartNumberingAfterBreak="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2B4E3E"/>
    <w:multiLevelType w:val="hybridMultilevel"/>
    <w:tmpl w:val="7412693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6"/>
  </w:num>
  <w:num w:numId="4">
    <w:abstractNumId w:val="20"/>
  </w:num>
  <w:num w:numId="5">
    <w:abstractNumId w:val="4"/>
  </w:num>
  <w:num w:numId="6">
    <w:abstractNumId w:val="21"/>
  </w:num>
  <w:num w:numId="7">
    <w:abstractNumId w:val="1"/>
  </w:num>
  <w:num w:numId="8">
    <w:abstractNumId w:val="17"/>
  </w:num>
  <w:num w:numId="9">
    <w:abstractNumId w:val="11"/>
  </w:num>
  <w:num w:numId="10">
    <w:abstractNumId w:val="23"/>
  </w:num>
  <w:num w:numId="11">
    <w:abstractNumId w:val="12"/>
  </w:num>
  <w:num w:numId="12">
    <w:abstractNumId w:val="5"/>
  </w:num>
  <w:num w:numId="13">
    <w:abstractNumId w:val="0"/>
  </w:num>
  <w:num w:numId="14">
    <w:abstractNumId w:val="6"/>
  </w:num>
  <w:num w:numId="15">
    <w:abstractNumId w:val="22"/>
  </w:num>
  <w:num w:numId="16">
    <w:abstractNumId w:val="9"/>
  </w:num>
  <w:num w:numId="17">
    <w:abstractNumId w:val="19"/>
  </w:num>
  <w:num w:numId="18">
    <w:abstractNumId w:val="7"/>
  </w:num>
  <w:num w:numId="19">
    <w:abstractNumId w:val="13"/>
  </w:num>
  <w:num w:numId="20">
    <w:abstractNumId w:val="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in Baxter">
    <w15:presenceInfo w15:providerId="AD" w15:userId="S-1-5-21-610806798-4228767863-4088081109-7150"/>
  </w15:person>
  <w15:person w15:author="Darren Griffiths">
    <w15:presenceInfo w15:providerId="Windows Live" w15:userId="17bd0d6eaab08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BC3"/>
    <w:rsid w:val="00004A21"/>
    <w:rsid w:val="00004E3A"/>
    <w:rsid w:val="00056AFB"/>
    <w:rsid w:val="00062162"/>
    <w:rsid w:val="00064C90"/>
    <w:rsid w:val="000745A8"/>
    <w:rsid w:val="000935F4"/>
    <w:rsid w:val="00096CB4"/>
    <w:rsid w:val="000A484C"/>
    <w:rsid w:val="000B3D60"/>
    <w:rsid w:val="000B669C"/>
    <w:rsid w:val="000C294E"/>
    <w:rsid w:val="000F009B"/>
    <w:rsid w:val="000F6990"/>
    <w:rsid w:val="001128A9"/>
    <w:rsid w:val="0011589C"/>
    <w:rsid w:val="00131752"/>
    <w:rsid w:val="00143B48"/>
    <w:rsid w:val="0017034F"/>
    <w:rsid w:val="00195915"/>
    <w:rsid w:val="001977F5"/>
    <w:rsid w:val="001A1C11"/>
    <w:rsid w:val="001A28CB"/>
    <w:rsid w:val="001A2DD4"/>
    <w:rsid w:val="001A633E"/>
    <w:rsid w:val="001C3CE1"/>
    <w:rsid w:val="001C705D"/>
    <w:rsid w:val="001E50FD"/>
    <w:rsid w:val="001E7173"/>
    <w:rsid w:val="00204B27"/>
    <w:rsid w:val="00245294"/>
    <w:rsid w:val="00246AB9"/>
    <w:rsid w:val="0026637C"/>
    <w:rsid w:val="00276CBE"/>
    <w:rsid w:val="00295FB8"/>
    <w:rsid w:val="002A15EB"/>
    <w:rsid w:val="002B5729"/>
    <w:rsid w:val="002B7BC1"/>
    <w:rsid w:val="002D657A"/>
    <w:rsid w:val="002E6F2B"/>
    <w:rsid w:val="003033AD"/>
    <w:rsid w:val="003078CB"/>
    <w:rsid w:val="003107C7"/>
    <w:rsid w:val="00336D46"/>
    <w:rsid w:val="00361F35"/>
    <w:rsid w:val="0036630E"/>
    <w:rsid w:val="0039121D"/>
    <w:rsid w:val="0039302B"/>
    <w:rsid w:val="003A1B7B"/>
    <w:rsid w:val="003A6EC1"/>
    <w:rsid w:val="004075E1"/>
    <w:rsid w:val="00414A2C"/>
    <w:rsid w:val="004174E7"/>
    <w:rsid w:val="00440C7C"/>
    <w:rsid w:val="00455024"/>
    <w:rsid w:val="00455207"/>
    <w:rsid w:val="00472AF2"/>
    <w:rsid w:val="0048498A"/>
    <w:rsid w:val="004962A9"/>
    <w:rsid w:val="004A16D4"/>
    <w:rsid w:val="004A215F"/>
    <w:rsid w:val="004B21A5"/>
    <w:rsid w:val="004B3C5C"/>
    <w:rsid w:val="004E5C1B"/>
    <w:rsid w:val="004F7C03"/>
    <w:rsid w:val="00507018"/>
    <w:rsid w:val="00512BA6"/>
    <w:rsid w:val="005200AD"/>
    <w:rsid w:val="0052439F"/>
    <w:rsid w:val="00544906"/>
    <w:rsid w:val="00562D41"/>
    <w:rsid w:val="00563E9F"/>
    <w:rsid w:val="00573201"/>
    <w:rsid w:val="005B551B"/>
    <w:rsid w:val="005C308D"/>
    <w:rsid w:val="005D1996"/>
    <w:rsid w:val="005E5325"/>
    <w:rsid w:val="005E5A54"/>
    <w:rsid w:val="005F57C5"/>
    <w:rsid w:val="005F5DD1"/>
    <w:rsid w:val="005F75CD"/>
    <w:rsid w:val="00601711"/>
    <w:rsid w:val="006052D0"/>
    <w:rsid w:val="006137AA"/>
    <w:rsid w:val="0062187D"/>
    <w:rsid w:val="00621CF1"/>
    <w:rsid w:val="00624D3F"/>
    <w:rsid w:val="00631F9B"/>
    <w:rsid w:val="006341CC"/>
    <w:rsid w:val="00643599"/>
    <w:rsid w:val="0065427D"/>
    <w:rsid w:val="0067179E"/>
    <w:rsid w:val="006A60A9"/>
    <w:rsid w:val="006B3815"/>
    <w:rsid w:val="006E364A"/>
    <w:rsid w:val="006E3E14"/>
    <w:rsid w:val="006F03DE"/>
    <w:rsid w:val="00706E73"/>
    <w:rsid w:val="00710216"/>
    <w:rsid w:val="007119E6"/>
    <w:rsid w:val="00723722"/>
    <w:rsid w:val="00733906"/>
    <w:rsid w:val="00743C0A"/>
    <w:rsid w:val="0074503B"/>
    <w:rsid w:val="007577BA"/>
    <w:rsid w:val="00757B6B"/>
    <w:rsid w:val="00763F26"/>
    <w:rsid w:val="00776258"/>
    <w:rsid w:val="0079304F"/>
    <w:rsid w:val="007953E2"/>
    <w:rsid w:val="007A404D"/>
    <w:rsid w:val="007C0342"/>
    <w:rsid w:val="007C2741"/>
    <w:rsid w:val="007C3F8F"/>
    <w:rsid w:val="007D2816"/>
    <w:rsid w:val="007D7D66"/>
    <w:rsid w:val="007F5BFC"/>
    <w:rsid w:val="00812321"/>
    <w:rsid w:val="008169B7"/>
    <w:rsid w:val="00816B49"/>
    <w:rsid w:val="008264B2"/>
    <w:rsid w:val="008318A3"/>
    <w:rsid w:val="008329F5"/>
    <w:rsid w:val="00834A14"/>
    <w:rsid w:val="00836BE6"/>
    <w:rsid w:val="00841CBE"/>
    <w:rsid w:val="0084416E"/>
    <w:rsid w:val="008523DE"/>
    <w:rsid w:val="0088121A"/>
    <w:rsid w:val="00885E8B"/>
    <w:rsid w:val="008A1934"/>
    <w:rsid w:val="008A28BD"/>
    <w:rsid w:val="008A34BF"/>
    <w:rsid w:val="008B3260"/>
    <w:rsid w:val="008E3E6A"/>
    <w:rsid w:val="008E604E"/>
    <w:rsid w:val="008F61EE"/>
    <w:rsid w:val="00902D4B"/>
    <w:rsid w:val="00911B25"/>
    <w:rsid w:val="00920CA0"/>
    <w:rsid w:val="00923F6C"/>
    <w:rsid w:val="00930282"/>
    <w:rsid w:val="00930811"/>
    <w:rsid w:val="0094394C"/>
    <w:rsid w:val="009646C0"/>
    <w:rsid w:val="00992469"/>
    <w:rsid w:val="009955F1"/>
    <w:rsid w:val="009A18D9"/>
    <w:rsid w:val="009E1C48"/>
    <w:rsid w:val="009F2474"/>
    <w:rsid w:val="009F63BE"/>
    <w:rsid w:val="009F7022"/>
    <w:rsid w:val="00A00097"/>
    <w:rsid w:val="00A32802"/>
    <w:rsid w:val="00A41A25"/>
    <w:rsid w:val="00A51006"/>
    <w:rsid w:val="00A56EB1"/>
    <w:rsid w:val="00A6009A"/>
    <w:rsid w:val="00A615CD"/>
    <w:rsid w:val="00A77503"/>
    <w:rsid w:val="00A82ADA"/>
    <w:rsid w:val="00A839ED"/>
    <w:rsid w:val="00AA0B87"/>
    <w:rsid w:val="00AB55D9"/>
    <w:rsid w:val="00AB6DC3"/>
    <w:rsid w:val="00AC58AB"/>
    <w:rsid w:val="00AE7794"/>
    <w:rsid w:val="00B155CC"/>
    <w:rsid w:val="00B24F11"/>
    <w:rsid w:val="00B42613"/>
    <w:rsid w:val="00B5346D"/>
    <w:rsid w:val="00B54890"/>
    <w:rsid w:val="00B5533B"/>
    <w:rsid w:val="00B600F4"/>
    <w:rsid w:val="00B801F1"/>
    <w:rsid w:val="00B81577"/>
    <w:rsid w:val="00B97BED"/>
    <w:rsid w:val="00BD2B06"/>
    <w:rsid w:val="00BD7C04"/>
    <w:rsid w:val="00BF1CBF"/>
    <w:rsid w:val="00BF746E"/>
    <w:rsid w:val="00C143BE"/>
    <w:rsid w:val="00C21DAA"/>
    <w:rsid w:val="00C35C8E"/>
    <w:rsid w:val="00C418B8"/>
    <w:rsid w:val="00C50B83"/>
    <w:rsid w:val="00C52FA0"/>
    <w:rsid w:val="00C72A18"/>
    <w:rsid w:val="00CA367C"/>
    <w:rsid w:val="00CC2247"/>
    <w:rsid w:val="00CD2848"/>
    <w:rsid w:val="00CD5BDE"/>
    <w:rsid w:val="00D23A47"/>
    <w:rsid w:val="00D24B13"/>
    <w:rsid w:val="00D3078D"/>
    <w:rsid w:val="00D37D3C"/>
    <w:rsid w:val="00D54C6E"/>
    <w:rsid w:val="00D60D88"/>
    <w:rsid w:val="00D80A6B"/>
    <w:rsid w:val="00D86AAB"/>
    <w:rsid w:val="00D94CEE"/>
    <w:rsid w:val="00DB5425"/>
    <w:rsid w:val="00DD5C65"/>
    <w:rsid w:val="00DD7FDF"/>
    <w:rsid w:val="00DF4F71"/>
    <w:rsid w:val="00E01714"/>
    <w:rsid w:val="00E07B8A"/>
    <w:rsid w:val="00E1201B"/>
    <w:rsid w:val="00E1472A"/>
    <w:rsid w:val="00E14B43"/>
    <w:rsid w:val="00E24F85"/>
    <w:rsid w:val="00E6102F"/>
    <w:rsid w:val="00E65ACB"/>
    <w:rsid w:val="00E65B94"/>
    <w:rsid w:val="00E67832"/>
    <w:rsid w:val="00E904B2"/>
    <w:rsid w:val="00EA28CA"/>
    <w:rsid w:val="00EA5258"/>
    <w:rsid w:val="00EB1EF7"/>
    <w:rsid w:val="00EC3A4F"/>
    <w:rsid w:val="00ED2E25"/>
    <w:rsid w:val="00ED3F82"/>
    <w:rsid w:val="00EE371A"/>
    <w:rsid w:val="00EE69D0"/>
    <w:rsid w:val="00EF4BC3"/>
    <w:rsid w:val="00F114A5"/>
    <w:rsid w:val="00F13F4C"/>
    <w:rsid w:val="00F14AAD"/>
    <w:rsid w:val="00F16FD7"/>
    <w:rsid w:val="00F177BE"/>
    <w:rsid w:val="00F32B08"/>
    <w:rsid w:val="00F34B4B"/>
    <w:rsid w:val="00F46BE1"/>
    <w:rsid w:val="00F66F80"/>
    <w:rsid w:val="00F84983"/>
    <w:rsid w:val="00F9546B"/>
    <w:rsid w:val="00F955E2"/>
    <w:rsid w:val="00F96454"/>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54AFD4"/>
  <w15:docId w15:val="{7F3EF08D-3E11-446E-925A-F5B23D8F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paragraph" w:styleId="Heading2">
    <w:name w:val="heading 2"/>
    <w:basedOn w:val="Normal"/>
    <w:next w:val="Normal"/>
    <w:link w:val="Heading2Char"/>
    <w:semiHidden/>
    <w:unhideWhenUsed/>
    <w:qFormat/>
    <w:locked/>
    <w:rsid w:val="000B669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link w:val="Footer"/>
    <w:uiPriority w:val="99"/>
    <w:locked/>
    <w:rsid w:val="0036630E"/>
    <w:rPr>
      <w:rFonts w:cs="Times New Roman"/>
    </w:rPr>
  </w:style>
  <w:style w:type="character" w:styleId="PageNumber">
    <w:name w:val="page number"/>
    <w:uiPriority w:val="99"/>
    <w:rsid w:val="00C418B8"/>
    <w:rPr>
      <w:rFonts w:cs="Times New Roman"/>
    </w:rPr>
  </w:style>
  <w:style w:type="character" w:customStyle="1" w:styleId="Heading1Char">
    <w:name w:val="Heading 1 Char"/>
    <w:link w:val="Heading1"/>
    <w:uiPriority w:val="99"/>
    <w:rsid w:val="00F16FD7"/>
    <w:rPr>
      <w:rFonts w:ascii="Arial" w:eastAsia="SimSun" w:hAnsi="Arial" w:cs="Arial"/>
      <w:b/>
      <w:bCs/>
      <w:kern w:val="32"/>
      <w:sz w:val="32"/>
      <w:szCs w:val="32"/>
      <w:lang w:eastAsia="zh-CN"/>
    </w:rPr>
  </w:style>
  <w:style w:type="character" w:styleId="CommentReference">
    <w:name w:val="annotation reference"/>
    <w:basedOn w:val="DefaultParagraphFont"/>
    <w:uiPriority w:val="99"/>
    <w:semiHidden/>
    <w:unhideWhenUsed/>
    <w:rsid w:val="00276CBE"/>
    <w:rPr>
      <w:sz w:val="16"/>
      <w:szCs w:val="16"/>
    </w:rPr>
  </w:style>
  <w:style w:type="paragraph" w:styleId="CommentText">
    <w:name w:val="annotation text"/>
    <w:basedOn w:val="Normal"/>
    <w:link w:val="CommentTextChar"/>
    <w:uiPriority w:val="99"/>
    <w:semiHidden/>
    <w:unhideWhenUsed/>
    <w:rsid w:val="00276CBE"/>
    <w:rPr>
      <w:sz w:val="20"/>
      <w:szCs w:val="20"/>
    </w:rPr>
  </w:style>
  <w:style w:type="character" w:customStyle="1" w:styleId="CommentTextChar">
    <w:name w:val="Comment Text Char"/>
    <w:basedOn w:val="DefaultParagraphFont"/>
    <w:link w:val="CommentText"/>
    <w:uiPriority w:val="99"/>
    <w:semiHidden/>
    <w:rsid w:val="00276CBE"/>
    <w:rPr>
      <w:lang w:eastAsia="en-US"/>
    </w:rPr>
  </w:style>
  <w:style w:type="paragraph" w:styleId="CommentSubject">
    <w:name w:val="annotation subject"/>
    <w:basedOn w:val="CommentText"/>
    <w:next w:val="CommentText"/>
    <w:link w:val="CommentSubjectChar"/>
    <w:uiPriority w:val="99"/>
    <w:semiHidden/>
    <w:unhideWhenUsed/>
    <w:rsid w:val="00276CBE"/>
    <w:rPr>
      <w:b/>
      <w:bCs/>
    </w:rPr>
  </w:style>
  <w:style w:type="character" w:customStyle="1" w:styleId="CommentSubjectChar">
    <w:name w:val="Comment Subject Char"/>
    <w:basedOn w:val="CommentTextChar"/>
    <w:link w:val="CommentSubject"/>
    <w:uiPriority w:val="99"/>
    <w:semiHidden/>
    <w:rsid w:val="00276CBE"/>
    <w:rPr>
      <w:b/>
      <w:bCs/>
      <w:lang w:eastAsia="en-US"/>
    </w:rPr>
  </w:style>
  <w:style w:type="character" w:customStyle="1" w:styleId="UnresolvedMention1">
    <w:name w:val="Unresolved Mention1"/>
    <w:basedOn w:val="DefaultParagraphFont"/>
    <w:uiPriority w:val="99"/>
    <w:semiHidden/>
    <w:unhideWhenUsed/>
    <w:rsid w:val="0039121D"/>
    <w:rPr>
      <w:color w:val="605E5C"/>
      <w:shd w:val="clear" w:color="auto" w:fill="E1DFDD"/>
    </w:rPr>
  </w:style>
  <w:style w:type="character" w:styleId="FollowedHyperlink">
    <w:name w:val="FollowedHyperlink"/>
    <w:basedOn w:val="DefaultParagraphFont"/>
    <w:uiPriority w:val="99"/>
    <w:semiHidden/>
    <w:unhideWhenUsed/>
    <w:rsid w:val="0088121A"/>
    <w:rPr>
      <w:color w:val="800080" w:themeColor="followedHyperlink"/>
      <w:u w:val="single"/>
    </w:rPr>
  </w:style>
  <w:style w:type="character" w:customStyle="1" w:styleId="Heading2Char">
    <w:name w:val="Heading 2 Char"/>
    <w:basedOn w:val="DefaultParagraphFont"/>
    <w:link w:val="Heading2"/>
    <w:semiHidden/>
    <w:rsid w:val="000B669C"/>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8788">
      <w:bodyDiv w:val="1"/>
      <w:marLeft w:val="0"/>
      <w:marRight w:val="0"/>
      <w:marTop w:val="0"/>
      <w:marBottom w:val="0"/>
      <w:divBdr>
        <w:top w:val="none" w:sz="0" w:space="0" w:color="auto"/>
        <w:left w:val="none" w:sz="0" w:space="0" w:color="auto"/>
        <w:bottom w:val="none" w:sz="0" w:space="0" w:color="auto"/>
        <w:right w:val="none" w:sz="0" w:space="0" w:color="auto"/>
      </w:divBdr>
    </w:div>
    <w:div w:id="175003946">
      <w:bodyDiv w:val="1"/>
      <w:marLeft w:val="0"/>
      <w:marRight w:val="0"/>
      <w:marTop w:val="0"/>
      <w:marBottom w:val="0"/>
      <w:divBdr>
        <w:top w:val="none" w:sz="0" w:space="0" w:color="auto"/>
        <w:left w:val="none" w:sz="0" w:space="0" w:color="auto"/>
        <w:bottom w:val="none" w:sz="0" w:space="0" w:color="auto"/>
        <w:right w:val="none" w:sz="0" w:space="0" w:color="auto"/>
      </w:divBdr>
      <w:divsChild>
        <w:div w:id="1984578759">
          <w:marLeft w:val="0"/>
          <w:marRight w:val="0"/>
          <w:marTop w:val="0"/>
          <w:marBottom w:val="0"/>
          <w:divBdr>
            <w:top w:val="none" w:sz="0" w:space="0" w:color="auto"/>
            <w:left w:val="none" w:sz="0" w:space="0" w:color="auto"/>
            <w:bottom w:val="none" w:sz="0" w:space="0" w:color="auto"/>
            <w:right w:val="none" w:sz="0" w:space="0" w:color="auto"/>
          </w:divBdr>
          <w:divsChild>
            <w:div w:id="1527913437">
              <w:marLeft w:val="0"/>
              <w:marRight w:val="0"/>
              <w:marTop w:val="0"/>
              <w:marBottom w:val="0"/>
              <w:divBdr>
                <w:top w:val="none" w:sz="0" w:space="0" w:color="auto"/>
                <w:left w:val="none" w:sz="0" w:space="0" w:color="auto"/>
                <w:bottom w:val="none" w:sz="0" w:space="0" w:color="auto"/>
                <w:right w:val="none" w:sz="0" w:space="0" w:color="auto"/>
              </w:divBdr>
            </w:div>
          </w:divsChild>
        </w:div>
        <w:div w:id="1357848795">
          <w:marLeft w:val="0"/>
          <w:marRight w:val="0"/>
          <w:marTop w:val="0"/>
          <w:marBottom w:val="150"/>
          <w:divBdr>
            <w:top w:val="none" w:sz="0" w:space="0" w:color="auto"/>
            <w:left w:val="none" w:sz="0" w:space="0" w:color="auto"/>
            <w:bottom w:val="none" w:sz="0" w:space="0" w:color="auto"/>
            <w:right w:val="none" w:sz="0" w:space="0" w:color="auto"/>
          </w:divBdr>
          <w:divsChild>
            <w:div w:id="1846356283">
              <w:marLeft w:val="0"/>
              <w:marRight w:val="0"/>
              <w:marTop w:val="0"/>
              <w:marBottom w:val="0"/>
              <w:divBdr>
                <w:top w:val="none" w:sz="0" w:space="0" w:color="auto"/>
                <w:left w:val="none" w:sz="0" w:space="0" w:color="auto"/>
                <w:bottom w:val="none" w:sz="0" w:space="0" w:color="auto"/>
                <w:right w:val="none" w:sz="0" w:space="0" w:color="auto"/>
              </w:divBdr>
              <w:divsChild>
                <w:div w:id="370150077">
                  <w:marLeft w:val="0"/>
                  <w:marRight w:val="0"/>
                  <w:marTop w:val="0"/>
                  <w:marBottom w:val="0"/>
                  <w:divBdr>
                    <w:top w:val="none" w:sz="0" w:space="0" w:color="auto"/>
                    <w:left w:val="none" w:sz="0" w:space="0" w:color="auto"/>
                    <w:bottom w:val="none" w:sz="0" w:space="0" w:color="auto"/>
                    <w:right w:val="none" w:sz="0" w:space="0" w:color="auto"/>
                  </w:divBdr>
                  <w:divsChild>
                    <w:div w:id="6132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9455">
      <w:bodyDiv w:val="1"/>
      <w:marLeft w:val="0"/>
      <w:marRight w:val="0"/>
      <w:marTop w:val="0"/>
      <w:marBottom w:val="0"/>
      <w:divBdr>
        <w:top w:val="none" w:sz="0" w:space="0" w:color="auto"/>
        <w:left w:val="none" w:sz="0" w:space="0" w:color="auto"/>
        <w:bottom w:val="none" w:sz="0" w:space="0" w:color="auto"/>
        <w:right w:val="none" w:sz="0" w:space="0" w:color="auto"/>
      </w:divBdr>
    </w:div>
    <w:div w:id="312102536">
      <w:bodyDiv w:val="1"/>
      <w:marLeft w:val="0"/>
      <w:marRight w:val="0"/>
      <w:marTop w:val="0"/>
      <w:marBottom w:val="0"/>
      <w:divBdr>
        <w:top w:val="none" w:sz="0" w:space="0" w:color="auto"/>
        <w:left w:val="none" w:sz="0" w:space="0" w:color="auto"/>
        <w:bottom w:val="none" w:sz="0" w:space="0" w:color="auto"/>
        <w:right w:val="none" w:sz="0" w:space="0" w:color="auto"/>
      </w:divBdr>
    </w:div>
    <w:div w:id="346056111">
      <w:bodyDiv w:val="1"/>
      <w:marLeft w:val="0"/>
      <w:marRight w:val="0"/>
      <w:marTop w:val="0"/>
      <w:marBottom w:val="0"/>
      <w:divBdr>
        <w:top w:val="none" w:sz="0" w:space="0" w:color="auto"/>
        <w:left w:val="none" w:sz="0" w:space="0" w:color="auto"/>
        <w:bottom w:val="none" w:sz="0" w:space="0" w:color="auto"/>
        <w:right w:val="none" w:sz="0" w:space="0" w:color="auto"/>
      </w:divBdr>
    </w:div>
    <w:div w:id="366224226">
      <w:bodyDiv w:val="1"/>
      <w:marLeft w:val="0"/>
      <w:marRight w:val="0"/>
      <w:marTop w:val="0"/>
      <w:marBottom w:val="0"/>
      <w:divBdr>
        <w:top w:val="none" w:sz="0" w:space="0" w:color="auto"/>
        <w:left w:val="none" w:sz="0" w:space="0" w:color="auto"/>
        <w:bottom w:val="none" w:sz="0" w:space="0" w:color="auto"/>
        <w:right w:val="none" w:sz="0" w:space="0" w:color="auto"/>
      </w:divBdr>
    </w:div>
    <w:div w:id="706834612">
      <w:bodyDiv w:val="1"/>
      <w:marLeft w:val="0"/>
      <w:marRight w:val="0"/>
      <w:marTop w:val="0"/>
      <w:marBottom w:val="0"/>
      <w:divBdr>
        <w:top w:val="none" w:sz="0" w:space="0" w:color="auto"/>
        <w:left w:val="none" w:sz="0" w:space="0" w:color="auto"/>
        <w:bottom w:val="none" w:sz="0" w:space="0" w:color="auto"/>
        <w:right w:val="none" w:sz="0" w:space="0" w:color="auto"/>
      </w:divBdr>
    </w:div>
    <w:div w:id="1336493344">
      <w:bodyDiv w:val="1"/>
      <w:marLeft w:val="0"/>
      <w:marRight w:val="0"/>
      <w:marTop w:val="0"/>
      <w:marBottom w:val="0"/>
      <w:divBdr>
        <w:top w:val="none" w:sz="0" w:space="0" w:color="auto"/>
        <w:left w:val="none" w:sz="0" w:space="0" w:color="auto"/>
        <w:bottom w:val="none" w:sz="0" w:space="0" w:color="auto"/>
        <w:right w:val="none" w:sz="0" w:space="0" w:color="auto"/>
      </w:divBdr>
    </w:div>
    <w:div w:id="1484350657">
      <w:bodyDiv w:val="1"/>
      <w:marLeft w:val="0"/>
      <w:marRight w:val="0"/>
      <w:marTop w:val="0"/>
      <w:marBottom w:val="0"/>
      <w:divBdr>
        <w:top w:val="none" w:sz="0" w:space="0" w:color="auto"/>
        <w:left w:val="none" w:sz="0" w:space="0" w:color="auto"/>
        <w:bottom w:val="none" w:sz="0" w:space="0" w:color="auto"/>
        <w:right w:val="none" w:sz="0" w:space="0" w:color="auto"/>
      </w:divBdr>
    </w:div>
    <w:div w:id="1578243097">
      <w:bodyDiv w:val="1"/>
      <w:marLeft w:val="0"/>
      <w:marRight w:val="0"/>
      <w:marTop w:val="0"/>
      <w:marBottom w:val="0"/>
      <w:divBdr>
        <w:top w:val="none" w:sz="0" w:space="0" w:color="auto"/>
        <w:left w:val="none" w:sz="0" w:space="0" w:color="auto"/>
        <w:bottom w:val="none" w:sz="0" w:space="0" w:color="auto"/>
        <w:right w:val="none" w:sz="0" w:space="0" w:color="auto"/>
      </w:divBdr>
      <w:divsChild>
        <w:div w:id="1377897501">
          <w:marLeft w:val="870"/>
          <w:marRight w:val="0"/>
          <w:marTop w:val="0"/>
          <w:marBottom w:val="225"/>
          <w:divBdr>
            <w:top w:val="none" w:sz="0" w:space="0" w:color="auto"/>
            <w:left w:val="none" w:sz="0" w:space="0" w:color="auto"/>
            <w:bottom w:val="none" w:sz="0" w:space="0" w:color="auto"/>
            <w:right w:val="none" w:sz="0" w:space="0" w:color="auto"/>
          </w:divBdr>
          <w:divsChild>
            <w:div w:id="1142388196">
              <w:marLeft w:val="0"/>
              <w:marRight w:val="0"/>
              <w:marTop w:val="0"/>
              <w:marBottom w:val="0"/>
              <w:divBdr>
                <w:top w:val="none" w:sz="0" w:space="0" w:color="auto"/>
                <w:left w:val="none" w:sz="0" w:space="0" w:color="auto"/>
                <w:bottom w:val="none" w:sz="0" w:space="0" w:color="auto"/>
                <w:right w:val="none" w:sz="0" w:space="0" w:color="auto"/>
              </w:divBdr>
              <w:divsChild>
                <w:div w:id="1157920300">
                  <w:marLeft w:val="0"/>
                  <w:marRight w:val="0"/>
                  <w:marTop w:val="0"/>
                  <w:marBottom w:val="0"/>
                  <w:divBdr>
                    <w:top w:val="none" w:sz="0" w:space="0" w:color="auto"/>
                    <w:left w:val="none" w:sz="0" w:space="0" w:color="auto"/>
                    <w:bottom w:val="none" w:sz="0" w:space="0" w:color="auto"/>
                    <w:right w:val="none" w:sz="0" w:space="0" w:color="auto"/>
                  </w:divBdr>
                  <w:divsChild>
                    <w:div w:id="1676759237">
                      <w:marLeft w:val="0"/>
                      <w:marRight w:val="0"/>
                      <w:marTop w:val="0"/>
                      <w:marBottom w:val="0"/>
                      <w:divBdr>
                        <w:top w:val="none" w:sz="0" w:space="0" w:color="auto"/>
                        <w:left w:val="none" w:sz="0" w:space="0" w:color="auto"/>
                        <w:bottom w:val="none" w:sz="0" w:space="0" w:color="auto"/>
                        <w:right w:val="none" w:sz="0" w:space="0" w:color="auto"/>
                      </w:divBdr>
                    </w:div>
                  </w:divsChild>
                </w:div>
                <w:div w:id="818304344">
                  <w:marLeft w:val="0"/>
                  <w:marRight w:val="-135"/>
                  <w:marTop w:val="0"/>
                  <w:marBottom w:val="0"/>
                  <w:divBdr>
                    <w:top w:val="none" w:sz="0" w:space="0" w:color="auto"/>
                    <w:left w:val="none" w:sz="0" w:space="0" w:color="auto"/>
                    <w:bottom w:val="none" w:sz="0" w:space="0" w:color="auto"/>
                    <w:right w:val="none" w:sz="0" w:space="0" w:color="auto"/>
                  </w:divBdr>
                  <w:divsChild>
                    <w:div w:id="1089809826">
                      <w:marLeft w:val="0"/>
                      <w:marRight w:val="0"/>
                      <w:marTop w:val="0"/>
                      <w:marBottom w:val="0"/>
                      <w:divBdr>
                        <w:top w:val="none" w:sz="0" w:space="0" w:color="auto"/>
                        <w:left w:val="none" w:sz="0" w:space="0" w:color="auto"/>
                        <w:bottom w:val="none" w:sz="0" w:space="0" w:color="auto"/>
                        <w:right w:val="none" w:sz="0" w:space="0" w:color="auto"/>
                      </w:divBdr>
                      <w:divsChild>
                        <w:div w:id="8654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9001">
          <w:marLeft w:val="0"/>
          <w:marRight w:val="0"/>
          <w:marTop w:val="0"/>
          <w:marBottom w:val="0"/>
          <w:divBdr>
            <w:top w:val="none" w:sz="0" w:space="0" w:color="auto"/>
            <w:left w:val="none" w:sz="0" w:space="0" w:color="auto"/>
            <w:bottom w:val="none" w:sz="0" w:space="0" w:color="auto"/>
            <w:right w:val="none" w:sz="0" w:space="0" w:color="auto"/>
          </w:divBdr>
        </w:div>
        <w:div w:id="2058895954">
          <w:marLeft w:val="0"/>
          <w:marRight w:val="0"/>
          <w:marTop w:val="0"/>
          <w:marBottom w:val="0"/>
          <w:divBdr>
            <w:top w:val="none" w:sz="0" w:space="0" w:color="auto"/>
            <w:left w:val="none" w:sz="0" w:space="0" w:color="auto"/>
            <w:bottom w:val="none" w:sz="0" w:space="0" w:color="auto"/>
            <w:right w:val="none" w:sz="0" w:space="0" w:color="auto"/>
          </w:divBdr>
          <w:divsChild>
            <w:div w:id="6127105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00599299">
      <w:bodyDiv w:val="1"/>
      <w:marLeft w:val="0"/>
      <w:marRight w:val="0"/>
      <w:marTop w:val="0"/>
      <w:marBottom w:val="0"/>
      <w:divBdr>
        <w:top w:val="none" w:sz="0" w:space="0" w:color="auto"/>
        <w:left w:val="none" w:sz="0" w:space="0" w:color="auto"/>
        <w:bottom w:val="none" w:sz="0" w:space="0" w:color="auto"/>
        <w:right w:val="none" w:sz="0" w:space="0" w:color="auto"/>
      </w:divBdr>
    </w:div>
    <w:div w:id="1651131223">
      <w:bodyDiv w:val="1"/>
      <w:marLeft w:val="0"/>
      <w:marRight w:val="0"/>
      <w:marTop w:val="0"/>
      <w:marBottom w:val="0"/>
      <w:divBdr>
        <w:top w:val="none" w:sz="0" w:space="0" w:color="auto"/>
        <w:left w:val="none" w:sz="0" w:space="0" w:color="auto"/>
        <w:bottom w:val="none" w:sz="0" w:space="0" w:color="auto"/>
        <w:right w:val="none" w:sz="0" w:space="0" w:color="auto"/>
      </w:divBdr>
    </w:div>
    <w:div w:id="1900901530">
      <w:bodyDiv w:val="1"/>
      <w:marLeft w:val="0"/>
      <w:marRight w:val="0"/>
      <w:marTop w:val="0"/>
      <w:marBottom w:val="0"/>
      <w:divBdr>
        <w:top w:val="none" w:sz="0" w:space="0" w:color="auto"/>
        <w:left w:val="none" w:sz="0" w:space="0" w:color="auto"/>
        <w:bottom w:val="none" w:sz="0" w:space="0" w:color="auto"/>
        <w:right w:val="none" w:sz="0" w:space="0" w:color="auto"/>
      </w:divBdr>
    </w:div>
    <w:div w:id="1979147661">
      <w:bodyDiv w:val="1"/>
      <w:marLeft w:val="0"/>
      <w:marRight w:val="0"/>
      <w:marTop w:val="0"/>
      <w:marBottom w:val="0"/>
      <w:divBdr>
        <w:top w:val="none" w:sz="0" w:space="0" w:color="auto"/>
        <w:left w:val="none" w:sz="0" w:space="0" w:color="auto"/>
        <w:bottom w:val="none" w:sz="0" w:space="0" w:color="auto"/>
        <w:right w:val="none" w:sz="0" w:space="0" w:color="auto"/>
      </w:divBdr>
    </w:div>
    <w:div w:id="2014019048">
      <w:bodyDiv w:val="1"/>
      <w:marLeft w:val="0"/>
      <w:marRight w:val="0"/>
      <w:marTop w:val="0"/>
      <w:marBottom w:val="0"/>
      <w:divBdr>
        <w:top w:val="none" w:sz="0" w:space="0" w:color="auto"/>
        <w:left w:val="none" w:sz="0" w:space="0" w:color="auto"/>
        <w:bottom w:val="none" w:sz="0" w:space="0" w:color="auto"/>
        <w:right w:val="none" w:sz="0" w:space="0" w:color="auto"/>
      </w:divBdr>
      <w:divsChild>
        <w:div w:id="1084454019">
          <w:marLeft w:val="0"/>
          <w:marRight w:val="0"/>
          <w:marTop w:val="100"/>
          <w:marBottom w:val="100"/>
          <w:divBdr>
            <w:top w:val="none" w:sz="0" w:space="0" w:color="auto"/>
            <w:left w:val="none" w:sz="0" w:space="0" w:color="auto"/>
            <w:bottom w:val="none" w:sz="0" w:space="0" w:color="auto"/>
            <w:right w:val="none" w:sz="0" w:space="0" w:color="auto"/>
          </w:divBdr>
          <w:divsChild>
            <w:div w:id="2960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4871">
      <w:bodyDiv w:val="1"/>
      <w:marLeft w:val="0"/>
      <w:marRight w:val="0"/>
      <w:marTop w:val="0"/>
      <w:marBottom w:val="0"/>
      <w:divBdr>
        <w:top w:val="none" w:sz="0" w:space="0" w:color="auto"/>
        <w:left w:val="none" w:sz="0" w:space="0" w:color="auto"/>
        <w:bottom w:val="none" w:sz="0" w:space="0" w:color="auto"/>
        <w:right w:val="none" w:sz="0" w:space="0" w:color="auto"/>
      </w:divBdr>
    </w:div>
    <w:div w:id="21159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ciencedirect.com/science/article/pii/S0001691808001200"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journals.sagepub.com/doi/abs/10.1111/1467-9280.0036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aily.com/releases/2016/02/160224133524.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ciencedaily.com/releases/2014/06/140624092528.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link.springer.com/article/10.3758/s13423-013-0418-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Darren Griffiths</cp:lastModifiedBy>
  <cp:revision>2</cp:revision>
  <cp:lastPrinted>2012-09-14T10:33:00Z</cp:lastPrinted>
  <dcterms:created xsi:type="dcterms:W3CDTF">2018-09-17T12:23:00Z</dcterms:created>
  <dcterms:modified xsi:type="dcterms:W3CDTF">2018-09-17T12:23:00Z</dcterms:modified>
</cp:coreProperties>
</file>
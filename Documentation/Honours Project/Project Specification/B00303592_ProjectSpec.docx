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449CC" w14:textId="77777777" w:rsidR="00D24B13" w:rsidRDefault="00D24B13" w:rsidP="004962A9">
      <w:pPr>
        <w:pStyle w:val="Default"/>
        <w:jc w:val="center"/>
        <w:rPr>
          <w:b/>
          <w:bCs/>
          <w:iCs/>
        </w:rPr>
      </w:pPr>
      <w:r w:rsidRPr="00816B49">
        <w:rPr>
          <w:b/>
          <w:bCs/>
          <w:iCs/>
        </w:rPr>
        <w:t>COMPUTING HONOURS PROJECT SPECIFICATION</w:t>
      </w:r>
      <w:r w:rsidR="00AC58AB">
        <w:rPr>
          <w:b/>
          <w:bCs/>
          <w:iCs/>
        </w:rPr>
        <w:t xml:space="preserve"> FORM</w:t>
      </w:r>
    </w:p>
    <w:p w14:paraId="21CFFDFD" w14:textId="534DA8F9" w:rsidR="00621CF1" w:rsidRPr="00621CF1" w:rsidRDefault="00621CF1" w:rsidP="004962A9">
      <w:pPr>
        <w:pStyle w:val="Default"/>
        <w:jc w:val="center"/>
        <w:rPr>
          <w:i/>
        </w:rPr>
      </w:pPr>
      <w:del w:id="0" w:author="Darren Griffiths" w:date="2018-07-09T13:46:00Z">
        <w:r w:rsidRPr="00621CF1" w:rsidDel="00C21DAA">
          <w:rPr>
            <w:bCs/>
            <w:i/>
            <w:iCs/>
          </w:rPr>
          <w:delText xml:space="preserve">(Electronic copy available on Moodle </w:delText>
        </w:r>
        <w:r w:rsidDel="00C21DAA">
          <w:rPr>
            <w:bCs/>
            <w:i/>
            <w:iCs/>
          </w:rPr>
          <w:delText xml:space="preserve">Computing </w:delText>
        </w:r>
        <w:r w:rsidRPr="00621CF1" w:rsidDel="00C21DAA">
          <w:rPr>
            <w:bCs/>
            <w:i/>
            <w:iCs/>
          </w:rPr>
          <w:delText>Hons Project Site)</w:delText>
        </w:r>
      </w:del>
    </w:p>
    <w:p w14:paraId="434F9572" w14:textId="77777777" w:rsidR="00D24B13" w:rsidRDefault="00D24B13" w:rsidP="00EB1EF7">
      <w:pPr>
        <w:pStyle w:val="Default"/>
        <w:rPr>
          <w:b/>
          <w:bCs/>
          <w:sz w:val="22"/>
          <w:szCs w:val="22"/>
        </w:rPr>
      </w:pPr>
    </w:p>
    <w:p w14:paraId="5F251BA4" w14:textId="77777777" w:rsidR="00D24B13" w:rsidRPr="00C21DAA" w:rsidRDefault="00D24B13" w:rsidP="00EB1EF7">
      <w:pPr>
        <w:pStyle w:val="Default"/>
        <w:rPr>
          <w:b/>
          <w:bCs/>
          <w:sz w:val="22"/>
          <w:szCs w:val="22"/>
        </w:rPr>
      </w:pPr>
    </w:p>
    <w:p w14:paraId="2DA24BA1" w14:textId="4948DB57" w:rsidR="00D24B13" w:rsidRPr="00455207" w:rsidRDefault="00D24B13" w:rsidP="00EB1EF7">
      <w:pPr>
        <w:pStyle w:val="Default"/>
        <w:rPr>
          <w:bCs/>
          <w:sz w:val="22"/>
          <w:szCs w:val="22"/>
          <w:rPrChange w:id="1" w:author="Darren Griffiths [2]" w:date="2018-08-13T13:08:00Z">
            <w:rPr>
              <w:b/>
              <w:bCs/>
              <w:sz w:val="22"/>
              <w:szCs w:val="22"/>
            </w:rPr>
          </w:rPrChange>
        </w:rPr>
      </w:pPr>
      <w:r w:rsidRPr="00C21DAA">
        <w:rPr>
          <w:b/>
          <w:bCs/>
          <w:sz w:val="22"/>
          <w:szCs w:val="22"/>
        </w:rPr>
        <w:t xml:space="preserve">Project Title: </w:t>
      </w:r>
      <w:del w:id="2" w:author="Darren Griffiths" w:date="2018-07-09T13:42:00Z">
        <w:r w:rsidR="007D2816" w:rsidRPr="00455207" w:rsidDel="00C21DAA">
          <w:rPr>
            <w:bCs/>
            <w:i/>
            <w:sz w:val="22"/>
            <w:szCs w:val="22"/>
            <w:rPrChange w:id="3" w:author="Darren Griffiths [2]" w:date="2018-08-13T13:08:00Z">
              <w:rPr>
                <w:b/>
                <w:bCs/>
                <w:sz w:val="22"/>
                <w:szCs w:val="22"/>
              </w:rPr>
            </w:rPrChange>
          </w:rPr>
          <w:delText>Catman</w:delText>
        </w:r>
      </w:del>
      <w:ins w:id="4" w:author="Darren Griffiths" w:date="2018-07-09T13:42:00Z">
        <w:r w:rsidR="00C21DAA" w:rsidRPr="00455207">
          <w:rPr>
            <w:bCs/>
            <w:i/>
            <w:sz w:val="22"/>
            <w:szCs w:val="22"/>
            <w:rPrChange w:id="5" w:author="Darren Griffiths [2]" w:date="2018-08-13T13:08:00Z">
              <w:rPr>
                <w:b/>
                <w:bCs/>
                <w:sz w:val="22"/>
                <w:szCs w:val="22"/>
              </w:rPr>
            </w:rPrChange>
          </w:rPr>
          <w:t xml:space="preserve">A </w:t>
        </w:r>
      </w:ins>
      <w:ins w:id="6" w:author="Darren Griffiths" w:date="2018-07-09T13:46:00Z">
        <w:r w:rsidR="00C21DAA" w:rsidRPr="00455207">
          <w:rPr>
            <w:bCs/>
            <w:i/>
            <w:sz w:val="22"/>
            <w:szCs w:val="22"/>
            <w:rPrChange w:id="7" w:author="Darren Griffiths [2]" w:date="2018-08-13T13:08:00Z">
              <w:rPr>
                <w:b/>
                <w:bCs/>
                <w:sz w:val="22"/>
                <w:szCs w:val="22"/>
              </w:rPr>
            </w:rPrChange>
          </w:rPr>
          <w:t>s</w:t>
        </w:r>
      </w:ins>
      <w:ins w:id="8" w:author="Darren Griffiths" w:date="2018-07-09T13:42:00Z">
        <w:r w:rsidR="00C21DAA" w:rsidRPr="00455207">
          <w:rPr>
            <w:bCs/>
            <w:i/>
            <w:sz w:val="22"/>
            <w:szCs w:val="22"/>
            <w:rPrChange w:id="9" w:author="Darren Griffiths [2]" w:date="2018-08-13T13:08:00Z">
              <w:rPr>
                <w:b/>
                <w:bCs/>
                <w:sz w:val="22"/>
                <w:szCs w:val="22"/>
              </w:rPr>
            </w:rPrChange>
          </w:rPr>
          <w:t xml:space="preserve">tudy </w:t>
        </w:r>
      </w:ins>
      <w:ins w:id="10" w:author="Darren Griffiths" w:date="2018-07-09T13:46:00Z">
        <w:r w:rsidR="00C21DAA" w:rsidRPr="00455207">
          <w:rPr>
            <w:bCs/>
            <w:i/>
            <w:sz w:val="22"/>
            <w:szCs w:val="22"/>
            <w:rPrChange w:id="11" w:author="Darren Griffiths [2]" w:date="2018-08-13T13:08:00Z">
              <w:rPr>
                <w:b/>
                <w:bCs/>
                <w:sz w:val="22"/>
                <w:szCs w:val="22"/>
              </w:rPr>
            </w:rPrChange>
          </w:rPr>
          <w:t>i</w:t>
        </w:r>
      </w:ins>
      <w:ins w:id="12" w:author="Darren Griffiths" w:date="2018-07-09T13:43:00Z">
        <w:r w:rsidR="00C21DAA" w:rsidRPr="00455207">
          <w:rPr>
            <w:bCs/>
            <w:i/>
            <w:sz w:val="22"/>
            <w:szCs w:val="22"/>
            <w:rPrChange w:id="13" w:author="Darren Griffiths [2]" w:date="2018-08-13T13:08:00Z">
              <w:rPr>
                <w:b/>
                <w:bCs/>
                <w:sz w:val="22"/>
                <w:szCs w:val="22"/>
              </w:rPr>
            </w:rPrChange>
          </w:rPr>
          <w:t>nto</w:t>
        </w:r>
      </w:ins>
      <w:ins w:id="14" w:author="Darren Griffiths" w:date="2018-07-09T13:42:00Z">
        <w:r w:rsidR="00C21DAA" w:rsidRPr="00455207">
          <w:rPr>
            <w:bCs/>
            <w:i/>
            <w:sz w:val="22"/>
            <w:szCs w:val="22"/>
            <w:rPrChange w:id="15" w:author="Darren Griffiths [2]" w:date="2018-08-13T13:08:00Z">
              <w:rPr>
                <w:b/>
                <w:bCs/>
                <w:sz w:val="22"/>
                <w:szCs w:val="22"/>
              </w:rPr>
            </w:rPrChange>
          </w:rPr>
          <w:t xml:space="preserve"> </w:t>
        </w:r>
      </w:ins>
      <w:ins w:id="16" w:author="Darren Griffiths" w:date="2018-07-09T13:46:00Z">
        <w:r w:rsidR="00C21DAA" w:rsidRPr="00455207">
          <w:rPr>
            <w:bCs/>
            <w:i/>
            <w:sz w:val="22"/>
            <w:szCs w:val="22"/>
            <w:rPrChange w:id="17" w:author="Darren Griffiths [2]" w:date="2018-08-13T13:08:00Z">
              <w:rPr>
                <w:b/>
                <w:bCs/>
                <w:sz w:val="22"/>
                <w:szCs w:val="22"/>
              </w:rPr>
            </w:rPrChange>
          </w:rPr>
          <w:t>w</w:t>
        </w:r>
      </w:ins>
      <w:ins w:id="18" w:author="Darren Griffiths" w:date="2018-07-09T13:42:00Z">
        <w:r w:rsidR="00C21DAA" w:rsidRPr="00455207">
          <w:rPr>
            <w:bCs/>
            <w:i/>
            <w:sz w:val="22"/>
            <w:szCs w:val="22"/>
            <w:rPrChange w:id="19" w:author="Darren Griffiths [2]" w:date="2018-08-13T13:08:00Z">
              <w:rPr>
                <w:b/>
                <w:bCs/>
                <w:sz w:val="22"/>
                <w:szCs w:val="22"/>
              </w:rPr>
            </w:rPrChange>
          </w:rPr>
          <w:t xml:space="preserve">hether </w:t>
        </w:r>
      </w:ins>
      <w:ins w:id="20" w:author="Darren Griffiths" w:date="2018-07-09T13:46:00Z">
        <w:r w:rsidR="00C21DAA" w:rsidRPr="00455207">
          <w:rPr>
            <w:bCs/>
            <w:i/>
            <w:sz w:val="22"/>
            <w:szCs w:val="22"/>
            <w:rPrChange w:id="21" w:author="Darren Griffiths [2]" w:date="2018-08-13T13:08:00Z">
              <w:rPr>
                <w:b/>
                <w:bCs/>
                <w:sz w:val="22"/>
                <w:szCs w:val="22"/>
              </w:rPr>
            </w:rPrChange>
          </w:rPr>
          <w:t>a</w:t>
        </w:r>
      </w:ins>
      <w:ins w:id="22" w:author="Darren Griffiths" w:date="2018-07-09T13:42:00Z">
        <w:r w:rsidR="00C21DAA" w:rsidRPr="00455207">
          <w:rPr>
            <w:bCs/>
            <w:i/>
            <w:sz w:val="22"/>
            <w:szCs w:val="22"/>
            <w:rPrChange w:id="23" w:author="Darren Griffiths [2]" w:date="2018-08-13T13:08:00Z">
              <w:rPr>
                <w:b/>
                <w:bCs/>
                <w:sz w:val="22"/>
                <w:szCs w:val="22"/>
              </w:rPr>
            </w:rPrChange>
          </w:rPr>
          <w:t xml:space="preserve"> </w:t>
        </w:r>
      </w:ins>
      <w:ins w:id="24" w:author="Darren Griffiths" w:date="2018-07-09T13:46:00Z">
        <w:r w:rsidR="00C21DAA" w:rsidRPr="00455207">
          <w:rPr>
            <w:bCs/>
            <w:i/>
            <w:sz w:val="22"/>
            <w:szCs w:val="22"/>
            <w:rPrChange w:id="25" w:author="Darren Griffiths [2]" w:date="2018-08-13T13:08:00Z">
              <w:rPr>
                <w:b/>
                <w:bCs/>
                <w:sz w:val="22"/>
                <w:szCs w:val="22"/>
              </w:rPr>
            </w:rPrChange>
          </w:rPr>
          <w:t>g</w:t>
        </w:r>
      </w:ins>
      <w:ins w:id="26" w:author="Darren Griffiths" w:date="2018-07-09T13:42:00Z">
        <w:r w:rsidR="00C21DAA" w:rsidRPr="00455207">
          <w:rPr>
            <w:bCs/>
            <w:i/>
            <w:sz w:val="22"/>
            <w:szCs w:val="22"/>
            <w:rPrChange w:id="27" w:author="Darren Griffiths [2]" w:date="2018-08-13T13:08:00Z">
              <w:rPr>
                <w:b/>
                <w:bCs/>
                <w:sz w:val="22"/>
                <w:szCs w:val="22"/>
              </w:rPr>
            </w:rPrChange>
          </w:rPr>
          <w:t xml:space="preserve">ame </w:t>
        </w:r>
      </w:ins>
      <w:ins w:id="28" w:author="Darren Griffiths" w:date="2018-07-09T13:46:00Z">
        <w:r w:rsidR="00C21DAA" w:rsidRPr="00455207">
          <w:rPr>
            <w:bCs/>
            <w:i/>
            <w:sz w:val="22"/>
            <w:szCs w:val="22"/>
            <w:rPrChange w:id="29" w:author="Darren Griffiths [2]" w:date="2018-08-13T13:08:00Z">
              <w:rPr>
                <w:b/>
                <w:bCs/>
                <w:sz w:val="22"/>
                <w:szCs w:val="22"/>
              </w:rPr>
            </w:rPrChange>
          </w:rPr>
          <w:t>w</w:t>
        </w:r>
      </w:ins>
      <w:ins w:id="30" w:author="Darren Griffiths" w:date="2018-07-09T13:43:00Z">
        <w:r w:rsidR="00C21DAA" w:rsidRPr="00455207">
          <w:rPr>
            <w:bCs/>
            <w:i/>
            <w:sz w:val="22"/>
            <w:szCs w:val="22"/>
            <w:rPrChange w:id="31" w:author="Darren Griffiths [2]" w:date="2018-08-13T13:08:00Z">
              <w:rPr>
                <w:b/>
                <w:bCs/>
                <w:sz w:val="22"/>
                <w:szCs w:val="22"/>
              </w:rPr>
            </w:rPrChange>
          </w:rPr>
          <w:t>ith</w:t>
        </w:r>
      </w:ins>
      <w:ins w:id="32" w:author="Darren Griffiths" w:date="2018-07-09T13:42:00Z">
        <w:r w:rsidR="00C21DAA" w:rsidRPr="00455207">
          <w:rPr>
            <w:bCs/>
            <w:i/>
            <w:sz w:val="22"/>
            <w:szCs w:val="22"/>
            <w:rPrChange w:id="33" w:author="Darren Griffiths [2]" w:date="2018-08-13T13:08:00Z">
              <w:rPr>
                <w:b/>
                <w:bCs/>
                <w:sz w:val="22"/>
                <w:szCs w:val="22"/>
              </w:rPr>
            </w:rPrChange>
          </w:rPr>
          <w:t xml:space="preserve"> </w:t>
        </w:r>
      </w:ins>
      <w:ins w:id="34" w:author="Darren Griffiths" w:date="2018-07-09T13:46:00Z">
        <w:r w:rsidR="00C21DAA" w:rsidRPr="00455207">
          <w:rPr>
            <w:bCs/>
            <w:i/>
            <w:sz w:val="22"/>
            <w:szCs w:val="22"/>
            <w:rPrChange w:id="35" w:author="Darren Griffiths [2]" w:date="2018-08-13T13:08:00Z">
              <w:rPr>
                <w:b/>
                <w:bCs/>
                <w:sz w:val="22"/>
                <w:szCs w:val="22"/>
              </w:rPr>
            </w:rPrChange>
          </w:rPr>
          <w:t>p</w:t>
        </w:r>
      </w:ins>
      <w:ins w:id="36" w:author="Darren Griffiths" w:date="2018-07-09T13:42:00Z">
        <w:r w:rsidR="00C21DAA" w:rsidRPr="00455207">
          <w:rPr>
            <w:bCs/>
            <w:i/>
            <w:sz w:val="22"/>
            <w:szCs w:val="22"/>
            <w:rPrChange w:id="37" w:author="Darren Griffiths [2]" w:date="2018-08-13T13:08:00Z">
              <w:rPr>
                <w:b/>
                <w:bCs/>
                <w:sz w:val="22"/>
                <w:szCs w:val="22"/>
              </w:rPr>
            </w:rPrChange>
          </w:rPr>
          <w:t xml:space="preserve">uzzles </w:t>
        </w:r>
      </w:ins>
      <w:ins w:id="38" w:author="Darren Griffiths" w:date="2018-07-09T13:46:00Z">
        <w:r w:rsidR="00C21DAA" w:rsidRPr="00455207">
          <w:rPr>
            <w:bCs/>
            <w:i/>
            <w:sz w:val="22"/>
            <w:szCs w:val="22"/>
            <w:rPrChange w:id="39" w:author="Darren Griffiths [2]" w:date="2018-08-13T13:08:00Z">
              <w:rPr>
                <w:b/>
                <w:bCs/>
                <w:sz w:val="22"/>
                <w:szCs w:val="22"/>
              </w:rPr>
            </w:rPrChange>
          </w:rPr>
          <w:t>c</w:t>
        </w:r>
      </w:ins>
      <w:ins w:id="40" w:author="Darren Griffiths" w:date="2018-07-09T13:42:00Z">
        <w:r w:rsidR="00C21DAA" w:rsidRPr="00455207">
          <w:rPr>
            <w:bCs/>
            <w:i/>
            <w:sz w:val="22"/>
            <w:szCs w:val="22"/>
            <w:rPrChange w:id="41" w:author="Darren Griffiths [2]" w:date="2018-08-13T13:08:00Z">
              <w:rPr>
                <w:b/>
                <w:bCs/>
                <w:sz w:val="22"/>
                <w:szCs w:val="22"/>
              </w:rPr>
            </w:rPrChange>
          </w:rPr>
          <w:t xml:space="preserve">an </w:t>
        </w:r>
      </w:ins>
      <w:ins w:id="42" w:author="Darren Griffiths" w:date="2018-07-09T13:47:00Z">
        <w:r w:rsidR="00C21DAA" w:rsidRPr="00455207">
          <w:rPr>
            <w:bCs/>
            <w:i/>
            <w:sz w:val="22"/>
            <w:szCs w:val="22"/>
            <w:rPrChange w:id="43" w:author="Darren Griffiths [2]" w:date="2018-08-13T13:08:00Z">
              <w:rPr>
                <w:b/>
                <w:bCs/>
                <w:sz w:val="22"/>
                <w:szCs w:val="22"/>
              </w:rPr>
            </w:rPrChange>
          </w:rPr>
          <w:t>b</w:t>
        </w:r>
      </w:ins>
      <w:ins w:id="44" w:author="Darren Griffiths" w:date="2018-07-09T13:42:00Z">
        <w:r w:rsidR="00C21DAA" w:rsidRPr="00455207">
          <w:rPr>
            <w:bCs/>
            <w:i/>
            <w:sz w:val="22"/>
            <w:szCs w:val="22"/>
            <w:rPrChange w:id="45" w:author="Darren Griffiths [2]" w:date="2018-08-13T13:08:00Z">
              <w:rPr>
                <w:b/>
                <w:bCs/>
                <w:sz w:val="22"/>
                <w:szCs w:val="22"/>
              </w:rPr>
            </w:rPrChange>
          </w:rPr>
          <w:t xml:space="preserve">e </w:t>
        </w:r>
      </w:ins>
      <w:ins w:id="46" w:author="Darren Griffiths" w:date="2018-07-09T13:47:00Z">
        <w:r w:rsidR="00C21DAA" w:rsidRPr="00455207">
          <w:rPr>
            <w:bCs/>
            <w:i/>
            <w:sz w:val="22"/>
            <w:szCs w:val="22"/>
            <w:rPrChange w:id="47" w:author="Darren Griffiths [2]" w:date="2018-08-13T13:08:00Z">
              <w:rPr>
                <w:b/>
                <w:bCs/>
                <w:sz w:val="22"/>
                <w:szCs w:val="22"/>
              </w:rPr>
            </w:rPrChange>
          </w:rPr>
          <w:t>h</w:t>
        </w:r>
      </w:ins>
      <w:ins w:id="48" w:author="Darren Griffiths" w:date="2018-07-09T13:42:00Z">
        <w:r w:rsidR="00C21DAA" w:rsidRPr="00455207">
          <w:rPr>
            <w:bCs/>
            <w:i/>
            <w:sz w:val="22"/>
            <w:szCs w:val="22"/>
            <w:rPrChange w:id="49" w:author="Darren Griffiths [2]" w:date="2018-08-13T13:08:00Z">
              <w:rPr>
                <w:b/>
                <w:bCs/>
                <w:sz w:val="22"/>
                <w:szCs w:val="22"/>
              </w:rPr>
            </w:rPrChange>
          </w:rPr>
          <w:t xml:space="preserve">ealthy </w:t>
        </w:r>
      </w:ins>
      <w:ins w:id="50" w:author="Darren Griffiths" w:date="2018-07-09T13:47:00Z">
        <w:r w:rsidR="00C21DAA" w:rsidRPr="00455207">
          <w:rPr>
            <w:bCs/>
            <w:i/>
            <w:sz w:val="22"/>
            <w:szCs w:val="22"/>
            <w:rPrChange w:id="51" w:author="Darren Griffiths [2]" w:date="2018-08-13T13:08:00Z">
              <w:rPr>
                <w:b/>
                <w:bCs/>
                <w:sz w:val="22"/>
                <w:szCs w:val="22"/>
              </w:rPr>
            </w:rPrChange>
          </w:rPr>
          <w:t>f</w:t>
        </w:r>
      </w:ins>
      <w:ins w:id="52" w:author="Darren Griffiths" w:date="2018-07-09T13:42:00Z">
        <w:r w:rsidR="00C21DAA" w:rsidRPr="00455207">
          <w:rPr>
            <w:bCs/>
            <w:i/>
            <w:sz w:val="22"/>
            <w:szCs w:val="22"/>
            <w:rPrChange w:id="53" w:author="Darren Griffiths [2]" w:date="2018-08-13T13:08:00Z">
              <w:rPr>
                <w:b/>
                <w:bCs/>
                <w:sz w:val="22"/>
                <w:szCs w:val="22"/>
              </w:rPr>
            </w:rPrChange>
          </w:rPr>
          <w:t xml:space="preserve">or </w:t>
        </w:r>
      </w:ins>
      <w:ins w:id="54" w:author="Darren Griffiths" w:date="2018-07-09T13:47:00Z">
        <w:r w:rsidR="00C21DAA" w:rsidRPr="00455207">
          <w:rPr>
            <w:bCs/>
            <w:i/>
            <w:sz w:val="22"/>
            <w:szCs w:val="22"/>
            <w:rPrChange w:id="55" w:author="Darren Griffiths [2]" w:date="2018-08-13T13:08:00Z">
              <w:rPr>
                <w:b/>
                <w:bCs/>
                <w:sz w:val="22"/>
                <w:szCs w:val="22"/>
              </w:rPr>
            </w:rPrChange>
          </w:rPr>
          <w:t>y</w:t>
        </w:r>
      </w:ins>
      <w:ins w:id="56" w:author="Darren Griffiths" w:date="2018-07-09T13:42:00Z">
        <w:r w:rsidR="00C21DAA" w:rsidRPr="00455207">
          <w:rPr>
            <w:bCs/>
            <w:i/>
            <w:sz w:val="22"/>
            <w:szCs w:val="22"/>
            <w:rPrChange w:id="57" w:author="Darren Griffiths [2]" w:date="2018-08-13T13:08:00Z">
              <w:rPr>
                <w:b/>
                <w:bCs/>
                <w:sz w:val="22"/>
                <w:szCs w:val="22"/>
              </w:rPr>
            </w:rPrChange>
          </w:rPr>
          <w:t xml:space="preserve">ou </w:t>
        </w:r>
      </w:ins>
      <w:ins w:id="58" w:author="Darren Griffiths" w:date="2018-07-09T13:47:00Z">
        <w:r w:rsidR="00C21DAA" w:rsidRPr="00455207">
          <w:rPr>
            <w:bCs/>
            <w:i/>
            <w:sz w:val="22"/>
            <w:szCs w:val="22"/>
            <w:rPrChange w:id="59" w:author="Darren Griffiths [2]" w:date="2018-08-13T13:08:00Z">
              <w:rPr>
                <w:b/>
                <w:bCs/>
                <w:sz w:val="22"/>
                <w:szCs w:val="22"/>
              </w:rPr>
            </w:rPrChange>
          </w:rPr>
          <w:t>b</w:t>
        </w:r>
      </w:ins>
      <w:ins w:id="60" w:author="Darren Griffiths" w:date="2018-07-09T13:42:00Z">
        <w:r w:rsidR="00C21DAA" w:rsidRPr="00455207">
          <w:rPr>
            <w:bCs/>
            <w:i/>
            <w:sz w:val="22"/>
            <w:szCs w:val="22"/>
            <w:rPrChange w:id="61" w:author="Darren Griffiths [2]" w:date="2018-08-13T13:08:00Z">
              <w:rPr>
                <w:b/>
                <w:bCs/>
                <w:sz w:val="22"/>
                <w:szCs w:val="22"/>
              </w:rPr>
            </w:rPrChange>
          </w:rPr>
          <w:t xml:space="preserve">rain </w:t>
        </w:r>
      </w:ins>
      <w:ins w:id="62" w:author="Darren Griffiths" w:date="2018-07-09T13:47:00Z">
        <w:r w:rsidR="00C21DAA" w:rsidRPr="00455207">
          <w:rPr>
            <w:bCs/>
            <w:i/>
            <w:sz w:val="22"/>
            <w:szCs w:val="22"/>
            <w:rPrChange w:id="63" w:author="Darren Griffiths [2]" w:date="2018-08-13T13:08:00Z">
              <w:rPr>
                <w:b/>
                <w:bCs/>
                <w:sz w:val="22"/>
                <w:szCs w:val="22"/>
              </w:rPr>
            </w:rPrChange>
          </w:rPr>
          <w:t>w</w:t>
        </w:r>
      </w:ins>
      <w:ins w:id="64" w:author="Darren Griffiths" w:date="2018-07-09T13:42:00Z">
        <w:r w:rsidR="00C21DAA" w:rsidRPr="00455207">
          <w:rPr>
            <w:bCs/>
            <w:i/>
            <w:sz w:val="22"/>
            <w:szCs w:val="22"/>
            <w:rPrChange w:id="65" w:author="Darren Griffiths [2]" w:date="2018-08-13T13:08:00Z">
              <w:rPr>
                <w:b/>
                <w:bCs/>
                <w:sz w:val="22"/>
                <w:szCs w:val="22"/>
              </w:rPr>
            </w:rPrChange>
          </w:rPr>
          <w:t xml:space="preserve">hilst </w:t>
        </w:r>
      </w:ins>
      <w:ins w:id="66" w:author="Darren Griffiths" w:date="2018-07-09T13:47:00Z">
        <w:r w:rsidR="00C21DAA" w:rsidRPr="00455207">
          <w:rPr>
            <w:bCs/>
            <w:i/>
            <w:sz w:val="22"/>
            <w:szCs w:val="22"/>
            <w:rPrChange w:id="67" w:author="Darren Griffiths [2]" w:date="2018-08-13T13:08:00Z">
              <w:rPr>
                <w:b/>
                <w:bCs/>
                <w:sz w:val="22"/>
                <w:szCs w:val="22"/>
              </w:rPr>
            </w:rPrChange>
          </w:rPr>
          <w:t>s</w:t>
        </w:r>
      </w:ins>
      <w:ins w:id="68" w:author="Darren Griffiths" w:date="2018-07-09T13:42:00Z">
        <w:r w:rsidR="00C21DAA" w:rsidRPr="00455207">
          <w:rPr>
            <w:bCs/>
            <w:i/>
            <w:sz w:val="22"/>
            <w:szCs w:val="22"/>
            <w:rPrChange w:id="69" w:author="Darren Griffiths [2]" w:date="2018-08-13T13:08:00Z">
              <w:rPr>
                <w:b/>
                <w:bCs/>
                <w:sz w:val="22"/>
                <w:szCs w:val="22"/>
              </w:rPr>
            </w:rPrChange>
          </w:rPr>
          <w:t xml:space="preserve">till </w:t>
        </w:r>
      </w:ins>
      <w:ins w:id="70" w:author="Darren Griffiths" w:date="2018-07-09T13:47:00Z">
        <w:r w:rsidR="00C21DAA" w:rsidRPr="00455207">
          <w:rPr>
            <w:bCs/>
            <w:i/>
            <w:sz w:val="22"/>
            <w:szCs w:val="22"/>
            <w:rPrChange w:id="71" w:author="Darren Griffiths [2]" w:date="2018-08-13T13:08:00Z">
              <w:rPr>
                <w:b/>
                <w:bCs/>
                <w:sz w:val="22"/>
                <w:szCs w:val="22"/>
              </w:rPr>
            </w:rPrChange>
          </w:rPr>
          <w:t>c</w:t>
        </w:r>
      </w:ins>
      <w:ins w:id="72" w:author="Darren Griffiths" w:date="2018-07-09T13:42:00Z">
        <w:r w:rsidR="00C21DAA" w:rsidRPr="00455207">
          <w:rPr>
            <w:bCs/>
            <w:i/>
            <w:sz w:val="22"/>
            <w:szCs w:val="22"/>
            <w:rPrChange w:id="73" w:author="Darren Griffiths [2]" w:date="2018-08-13T13:08:00Z">
              <w:rPr>
                <w:b/>
                <w:bCs/>
                <w:sz w:val="22"/>
                <w:szCs w:val="22"/>
              </w:rPr>
            </w:rPrChange>
          </w:rPr>
          <w:t>apt</w:t>
        </w:r>
      </w:ins>
      <w:ins w:id="74" w:author="Darren Griffiths" w:date="2018-07-09T13:43:00Z">
        <w:r w:rsidR="00C21DAA" w:rsidRPr="00455207">
          <w:rPr>
            <w:bCs/>
            <w:i/>
            <w:sz w:val="22"/>
            <w:szCs w:val="22"/>
            <w:rPrChange w:id="75" w:author="Darren Griffiths [2]" w:date="2018-08-13T13:08:00Z">
              <w:rPr>
                <w:b/>
                <w:bCs/>
                <w:sz w:val="22"/>
                <w:szCs w:val="22"/>
              </w:rPr>
            </w:rPrChange>
          </w:rPr>
          <w:t xml:space="preserve">uring </w:t>
        </w:r>
      </w:ins>
      <w:ins w:id="76" w:author="Darren Griffiths" w:date="2018-07-09T13:47:00Z">
        <w:r w:rsidR="00C21DAA" w:rsidRPr="00455207">
          <w:rPr>
            <w:bCs/>
            <w:i/>
            <w:sz w:val="22"/>
            <w:szCs w:val="22"/>
            <w:rPrChange w:id="77" w:author="Darren Griffiths [2]" w:date="2018-08-13T13:08:00Z">
              <w:rPr>
                <w:b/>
                <w:bCs/>
                <w:sz w:val="22"/>
                <w:szCs w:val="22"/>
              </w:rPr>
            </w:rPrChange>
          </w:rPr>
          <w:t>y</w:t>
        </w:r>
      </w:ins>
      <w:ins w:id="78" w:author="Darren Griffiths" w:date="2018-07-09T13:43:00Z">
        <w:r w:rsidR="00C21DAA" w:rsidRPr="00455207">
          <w:rPr>
            <w:bCs/>
            <w:i/>
            <w:sz w:val="22"/>
            <w:szCs w:val="22"/>
            <w:rPrChange w:id="79" w:author="Darren Griffiths [2]" w:date="2018-08-13T13:08:00Z">
              <w:rPr>
                <w:b/>
                <w:bCs/>
                <w:sz w:val="22"/>
                <w:szCs w:val="22"/>
              </w:rPr>
            </w:rPrChange>
          </w:rPr>
          <w:t xml:space="preserve">our </w:t>
        </w:r>
      </w:ins>
      <w:ins w:id="80" w:author="Darren Griffiths" w:date="2018-07-09T13:47:00Z">
        <w:r w:rsidR="00C21DAA" w:rsidRPr="00455207">
          <w:rPr>
            <w:bCs/>
            <w:i/>
            <w:sz w:val="22"/>
            <w:szCs w:val="22"/>
            <w:rPrChange w:id="81" w:author="Darren Griffiths [2]" w:date="2018-08-13T13:08:00Z">
              <w:rPr>
                <w:b/>
                <w:bCs/>
                <w:sz w:val="22"/>
                <w:szCs w:val="22"/>
              </w:rPr>
            </w:rPrChange>
          </w:rPr>
          <w:t>i</w:t>
        </w:r>
      </w:ins>
      <w:ins w:id="82" w:author="Darren Griffiths" w:date="2018-07-09T13:43:00Z">
        <w:r w:rsidR="00C21DAA" w:rsidRPr="00455207">
          <w:rPr>
            <w:bCs/>
            <w:i/>
            <w:sz w:val="22"/>
            <w:szCs w:val="22"/>
            <w:rPrChange w:id="83" w:author="Darren Griffiths [2]" w:date="2018-08-13T13:08:00Z">
              <w:rPr>
                <w:b/>
                <w:bCs/>
                <w:sz w:val="22"/>
                <w:szCs w:val="22"/>
              </w:rPr>
            </w:rPrChange>
          </w:rPr>
          <w:t>nterest</w:t>
        </w:r>
      </w:ins>
      <w:ins w:id="84" w:author="Darren Griffiths" w:date="2018-07-09T13:44:00Z">
        <w:r w:rsidR="00C21DAA" w:rsidRPr="00455207">
          <w:rPr>
            <w:bCs/>
            <w:i/>
            <w:sz w:val="22"/>
            <w:szCs w:val="22"/>
            <w:rPrChange w:id="85" w:author="Darren Griffiths [2]" w:date="2018-08-13T13:08:00Z">
              <w:rPr>
                <w:b/>
                <w:bCs/>
                <w:sz w:val="22"/>
                <w:szCs w:val="22"/>
              </w:rPr>
            </w:rPrChange>
          </w:rPr>
          <w:t xml:space="preserve"> </w:t>
        </w:r>
      </w:ins>
      <w:ins w:id="86" w:author="Darren Griffiths" w:date="2018-07-09T13:47:00Z">
        <w:r w:rsidR="00C21DAA" w:rsidRPr="00455207">
          <w:rPr>
            <w:bCs/>
            <w:i/>
            <w:sz w:val="22"/>
            <w:szCs w:val="22"/>
            <w:rPrChange w:id="87" w:author="Darren Griffiths [2]" w:date="2018-08-13T13:08:00Z">
              <w:rPr>
                <w:b/>
                <w:bCs/>
                <w:sz w:val="22"/>
                <w:szCs w:val="22"/>
              </w:rPr>
            </w:rPrChange>
          </w:rPr>
          <w:t>i</w:t>
        </w:r>
      </w:ins>
      <w:ins w:id="88" w:author="Darren Griffiths" w:date="2018-07-09T13:44:00Z">
        <w:r w:rsidR="00C21DAA" w:rsidRPr="00455207">
          <w:rPr>
            <w:bCs/>
            <w:i/>
            <w:sz w:val="22"/>
            <w:szCs w:val="22"/>
            <w:rPrChange w:id="89" w:author="Darren Griffiths [2]" w:date="2018-08-13T13:08:00Z">
              <w:rPr>
                <w:b/>
                <w:bCs/>
                <w:sz w:val="22"/>
                <w:szCs w:val="22"/>
              </w:rPr>
            </w:rPrChange>
          </w:rPr>
          <w:t xml:space="preserve">n </w:t>
        </w:r>
      </w:ins>
      <w:ins w:id="90" w:author="Darren Griffiths" w:date="2018-07-09T13:47:00Z">
        <w:r w:rsidR="00C21DAA" w:rsidRPr="00455207">
          <w:rPr>
            <w:bCs/>
            <w:i/>
            <w:sz w:val="22"/>
            <w:szCs w:val="22"/>
            <w:rPrChange w:id="91" w:author="Darren Griffiths [2]" w:date="2018-08-13T13:08:00Z">
              <w:rPr>
                <w:b/>
                <w:bCs/>
                <w:sz w:val="22"/>
                <w:szCs w:val="22"/>
              </w:rPr>
            </w:rPrChange>
          </w:rPr>
          <w:t>a</w:t>
        </w:r>
      </w:ins>
      <w:ins w:id="92" w:author="Darren Griffiths" w:date="2018-07-09T13:44:00Z">
        <w:r w:rsidR="00C21DAA" w:rsidRPr="00455207">
          <w:rPr>
            <w:bCs/>
            <w:i/>
            <w:sz w:val="22"/>
            <w:szCs w:val="22"/>
            <w:rPrChange w:id="93" w:author="Darren Griffiths [2]" w:date="2018-08-13T13:08:00Z">
              <w:rPr>
                <w:b/>
                <w:bCs/>
                <w:sz w:val="22"/>
                <w:szCs w:val="22"/>
              </w:rPr>
            </w:rPrChange>
          </w:rPr>
          <w:t xml:space="preserve"> </w:t>
        </w:r>
      </w:ins>
      <w:ins w:id="94" w:author="Darren Griffiths" w:date="2018-07-09T13:47:00Z">
        <w:r w:rsidR="00C21DAA" w:rsidRPr="00455207">
          <w:rPr>
            <w:bCs/>
            <w:i/>
            <w:sz w:val="22"/>
            <w:szCs w:val="22"/>
            <w:rPrChange w:id="95" w:author="Darren Griffiths [2]" w:date="2018-08-13T13:08:00Z">
              <w:rPr>
                <w:b/>
                <w:bCs/>
                <w:sz w:val="22"/>
                <w:szCs w:val="22"/>
              </w:rPr>
            </w:rPrChange>
          </w:rPr>
          <w:t>h</w:t>
        </w:r>
      </w:ins>
      <w:ins w:id="96" w:author="Darren Griffiths" w:date="2018-07-09T13:44:00Z">
        <w:r w:rsidR="00C21DAA" w:rsidRPr="00455207">
          <w:rPr>
            <w:bCs/>
            <w:i/>
            <w:sz w:val="22"/>
            <w:szCs w:val="22"/>
            <w:rPrChange w:id="97" w:author="Darren Griffiths [2]" w:date="2018-08-13T13:08:00Z">
              <w:rPr>
                <w:b/>
                <w:bCs/>
                <w:sz w:val="22"/>
                <w:szCs w:val="22"/>
              </w:rPr>
            </w:rPrChange>
          </w:rPr>
          <w:t xml:space="preserve">orror </w:t>
        </w:r>
      </w:ins>
      <w:ins w:id="98" w:author="Darren Griffiths" w:date="2018-07-09T13:47:00Z">
        <w:r w:rsidR="00C21DAA" w:rsidRPr="00455207">
          <w:rPr>
            <w:bCs/>
            <w:i/>
            <w:sz w:val="22"/>
            <w:szCs w:val="22"/>
            <w:rPrChange w:id="99" w:author="Darren Griffiths [2]" w:date="2018-08-13T13:08:00Z">
              <w:rPr>
                <w:b/>
                <w:bCs/>
                <w:sz w:val="22"/>
                <w:szCs w:val="22"/>
              </w:rPr>
            </w:rPrChange>
          </w:rPr>
          <w:t>genre</w:t>
        </w:r>
      </w:ins>
      <w:ins w:id="100" w:author="Darren Griffiths" w:date="2018-07-09T13:43:00Z">
        <w:r w:rsidR="00C21DAA" w:rsidRPr="00455207">
          <w:rPr>
            <w:bCs/>
            <w:i/>
            <w:sz w:val="22"/>
            <w:szCs w:val="22"/>
            <w:rPrChange w:id="101" w:author="Darren Griffiths [2]" w:date="2018-08-13T13:08:00Z">
              <w:rPr>
                <w:b/>
                <w:bCs/>
                <w:sz w:val="22"/>
                <w:szCs w:val="22"/>
              </w:rPr>
            </w:rPrChange>
          </w:rPr>
          <w:t>.</w:t>
        </w:r>
      </w:ins>
    </w:p>
    <w:p w14:paraId="463C2C4A" w14:textId="77777777" w:rsidR="00D24B13" w:rsidRPr="009E1C48" w:rsidRDefault="00D24B13" w:rsidP="00EB1EF7">
      <w:pPr>
        <w:pStyle w:val="Default"/>
        <w:rPr>
          <w:sz w:val="22"/>
          <w:szCs w:val="22"/>
        </w:rPr>
      </w:pPr>
    </w:p>
    <w:p w14:paraId="0D7BF3B2" w14:textId="08F8F67B" w:rsidR="00D24B13" w:rsidRPr="00C21DAA" w:rsidRDefault="00D24B13" w:rsidP="00EB1EF7">
      <w:pPr>
        <w:pStyle w:val="Default"/>
        <w:rPr>
          <w:sz w:val="22"/>
          <w:szCs w:val="22"/>
        </w:rPr>
      </w:pPr>
      <w:r w:rsidRPr="009E1C48">
        <w:rPr>
          <w:b/>
          <w:bCs/>
          <w:sz w:val="22"/>
          <w:szCs w:val="22"/>
        </w:rPr>
        <w:t xml:space="preserve">Student: </w:t>
      </w:r>
      <w:r w:rsidR="007D2816" w:rsidRPr="00C21DAA">
        <w:rPr>
          <w:bCs/>
          <w:sz w:val="22"/>
          <w:szCs w:val="22"/>
          <w:rPrChange w:id="102" w:author="Darren Griffiths" w:date="2018-07-09T13:48:00Z">
            <w:rPr>
              <w:b/>
              <w:bCs/>
              <w:sz w:val="22"/>
              <w:szCs w:val="22"/>
            </w:rPr>
          </w:rPrChange>
        </w:rPr>
        <w:t>Darren Griffiths</w:t>
      </w:r>
      <w:r w:rsidR="005D1996">
        <w:rPr>
          <w:b/>
          <w:bCs/>
          <w:sz w:val="22"/>
          <w:szCs w:val="22"/>
        </w:rPr>
        <w:tab/>
      </w:r>
      <w:r w:rsidR="005D1996">
        <w:rPr>
          <w:b/>
          <w:bCs/>
          <w:sz w:val="22"/>
          <w:szCs w:val="22"/>
        </w:rPr>
        <w:tab/>
      </w:r>
      <w:r w:rsidR="005D1996">
        <w:rPr>
          <w:b/>
          <w:bCs/>
          <w:sz w:val="22"/>
          <w:szCs w:val="22"/>
        </w:rPr>
        <w:tab/>
      </w:r>
      <w:r w:rsidR="005D1996">
        <w:rPr>
          <w:b/>
          <w:bCs/>
          <w:sz w:val="22"/>
          <w:szCs w:val="22"/>
        </w:rPr>
        <w:tab/>
      </w:r>
      <w:r w:rsidR="005D1996">
        <w:rPr>
          <w:b/>
          <w:bCs/>
          <w:sz w:val="22"/>
          <w:szCs w:val="22"/>
        </w:rPr>
        <w:tab/>
        <w:t>Banner ID:</w:t>
      </w:r>
      <w:r w:rsidR="007D2816">
        <w:rPr>
          <w:b/>
          <w:bCs/>
          <w:sz w:val="22"/>
          <w:szCs w:val="22"/>
        </w:rPr>
        <w:t xml:space="preserve"> </w:t>
      </w:r>
      <w:r w:rsidR="007D2816" w:rsidRPr="00C21DAA">
        <w:rPr>
          <w:bCs/>
          <w:sz w:val="22"/>
          <w:szCs w:val="22"/>
          <w:rPrChange w:id="103" w:author="Darren Griffiths" w:date="2018-07-09T13:48:00Z">
            <w:rPr>
              <w:b/>
              <w:bCs/>
              <w:sz w:val="22"/>
              <w:szCs w:val="22"/>
            </w:rPr>
          </w:rPrChange>
        </w:rPr>
        <w:t>B00303592</w:t>
      </w:r>
    </w:p>
    <w:p w14:paraId="67409AD9" w14:textId="77777777" w:rsidR="00D24B13" w:rsidRPr="009E1C48" w:rsidRDefault="00D24B13" w:rsidP="00EB1EF7">
      <w:pPr>
        <w:pStyle w:val="Default"/>
        <w:rPr>
          <w:b/>
          <w:bCs/>
          <w:sz w:val="22"/>
          <w:szCs w:val="22"/>
        </w:rPr>
      </w:pPr>
    </w:p>
    <w:p w14:paraId="348176F6" w14:textId="0B1382B5" w:rsidR="00D24B13" w:rsidRPr="009E1C48" w:rsidRDefault="00D24B13" w:rsidP="00EB1EF7">
      <w:pPr>
        <w:pStyle w:val="Default"/>
        <w:rPr>
          <w:b/>
          <w:bCs/>
          <w:sz w:val="22"/>
          <w:szCs w:val="22"/>
        </w:rPr>
      </w:pPr>
      <w:r w:rsidRPr="009E1C48">
        <w:rPr>
          <w:b/>
          <w:bCs/>
          <w:sz w:val="22"/>
          <w:szCs w:val="22"/>
        </w:rPr>
        <w:t xml:space="preserve">Supervisor: </w:t>
      </w:r>
      <w:r w:rsidR="007D2816" w:rsidRPr="00C21DAA">
        <w:rPr>
          <w:bCs/>
          <w:sz w:val="22"/>
          <w:szCs w:val="22"/>
          <w:rPrChange w:id="104" w:author="Darren Griffiths" w:date="2018-07-09T13:47:00Z">
            <w:rPr>
              <w:b/>
              <w:bCs/>
              <w:sz w:val="22"/>
              <w:szCs w:val="22"/>
            </w:rPr>
          </w:rPrChange>
        </w:rPr>
        <w:t>D</w:t>
      </w:r>
      <w:ins w:id="105" w:author="Gavin Baxter" w:date="2018-07-09T13:03:00Z">
        <w:r w:rsidR="00276CBE" w:rsidRPr="00C21DAA">
          <w:rPr>
            <w:bCs/>
            <w:sz w:val="22"/>
            <w:szCs w:val="22"/>
            <w:rPrChange w:id="106" w:author="Darren Griffiths" w:date="2018-07-09T13:47:00Z">
              <w:rPr>
                <w:b/>
                <w:bCs/>
                <w:sz w:val="22"/>
                <w:szCs w:val="22"/>
              </w:rPr>
            </w:rPrChange>
          </w:rPr>
          <w:t>r</w:t>
        </w:r>
      </w:ins>
      <w:del w:id="107" w:author="Gavin Baxter" w:date="2018-07-09T13:03:00Z">
        <w:r w:rsidR="007D2816" w:rsidRPr="00C21DAA" w:rsidDel="00276CBE">
          <w:rPr>
            <w:bCs/>
            <w:sz w:val="22"/>
            <w:szCs w:val="22"/>
            <w:rPrChange w:id="108" w:author="Darren Griffiths" w:date="2018-07-09T13:47:00Z">
              <w:rPr>
                <w:b/>
                <w:bCs/>
                <w:sz w:val="22"/>
                <w:szCs w:val="22"/>
              </w:rPr>
            </w:rPrChange>
          </w:rPr>
          <w:delText>R</w:delText>
        </w:r>
      </w:del>
      <w:del w:id="109" w:author="Darren Griffiths" w:date="2018-07-09T13:48:00Z">
        <w:r w:rsidR="007D2816" w:rsidRPr="00C21DAA" w:rsidDel="00C21DAA">
          <w:rPr>
            <w:bCs/>
            <w:sz w:val="22"/>
            <w:szCs w:val="22"/>
            <w:rPrChange w:id="110" w:author="Darren Griffiths" w:date="2018-07-09T13:47:00Z">
              <w:rPr>
                <w:b/>
                <w:bCs/>
                <w:sz w:val="22"/>
                <w:szCs w:val="22"/>
              </w:rPr>
            </w:rPrChange>
          </w:rPr>
          <w:delText>.</w:delText>
        </w:r>
      </w:del>
      <w:ins w:id="111" w:author="Darren Griffiths" w:date="2018-07-09T13:48:00Z">
        <w:r w:rsidR="00C21DAA">
          <w:rPr>
            <w:bCs/>
            <w:sz w:val="22"/>
            <w:szCs w:val="22"/>
          </w:rPr>
          <w:t xml:space="preserve"> </w:t>
        </w:r>
      </w:ins>
      <w:del w:id="112" w:author="Darren Griffiths" w:date="2018-07-09T13:48:00Z">
        <w:r w:rsidR="007D2816" w:rsidRPr="00C21DAA" w:rsidDel="00C21DAA">
          <w:rPr>
            <w:bCs/>
            <w:sz w:val="22"/>
            <w:szCs w:val="22"/>
            <w:rPrChange w:id="113" w:author="Darren Griffiths" w:date="2018-07-09T13:47:00Z">
              <w:rPr>
                <w:b/>
                <w:bCs/>
                <w:sz w:val="22"/>
                <w:szCs w:val="22"/>
              </w:rPr>
            </w:rPrChange>
          </w:rPr>
          <w:delText xml:space="preserve"> </w:delText>
        </w:r>
      </w:del>
      <w:r w:rsidR="007D2816" w:rsidRPr="00C21DAA">
        <w:rPr>
          <w:bCs/>
          <w:sz w:val="22"/>
          <w:szCs w:val="22"/>
          <w:rPrChange w:id="114" w:author="Darren Griffiths" w:date="2018-07-09T13:47:00Z">
            <w:rPr>
              <w:b/>
              <w:bCs/>
              <w:sz w:val="22"/>
              <w:szCs w:val="22"/>
            </w:rPr>
          </w:rPrChange>
        </w:rPr>
        <w:t>Gavin Baxter</w:t>
      </w:r>
    </w:p>
    <w:p w14:paraId="65BD8612" w14:textId="77777777" w:rsidR="00D24B13" w:rsidRPr="009E1C48" w:rsidRDefault="00D24B13" w:rsidP="00EB1EF7">
      <w:pPr>
        <w:pStyle w:val="Default"/>
        <w:rPr>
          <w:b/>
          <w:bCs/>
          <w:sz w:val="22"/>
          <w:szCs w:val="22"/>
        </w:rPr>
      </w:pPr>
    </w:p>
    <w:p w14:paraId="32CD3E0D" w14:textId="74A51F67" w:rsidR="00D24B13" w:rsidRPr="00276CBE" w:rsidRDefault="00D24B13" w:rsidP="00EB1EF7">
      <w:pPr>
        <w:pStyle w:val="Default"/>
        <w:rPr>
          <w:sz w:val="22"/>
          <w:szCs w:val="22"/>
        </w:rPr>
      </w:pPr>
      <w:r w:rsidRPr="009E1C48">
        <w:rPr>
          <w:b/>
          <w:bCs/>
          <w:sz w:val="22"/>
          <w:szCs w:val="22"/>
        </w:rPr>
        <w:t xml:space="preserve">Moderator: </w:t>
      </w:r>
      <w:ins w:id="115" w:author="Gavin Baxter" w:date="2018-07-09T13:04:00Z">
        <w:r w:rsidR="00276CBE">
          <w:rPr>
            <w:iCs/>
            <w:sz w:val="22"/>
            <w:szCs w:val="22"/>
          </w:rPr>
          <w:t>Dr Thomas Hainey</w:t>
        </w:r>
      </w:ins>
      <w:del w:id="116" w:author="Gavin Baxter" w:date="2018-07-09T13:04:00Z">
        <w:r w:rsidRPr="009E1C48" w:rsidDel="00276CBE">
          <w:rPr>
            <w:i/>
            <w:iCs/>
            <w:sz w:val="22"/>
            <w:szCs w:val="22"/>
          </w:rPr>
          <w:delText xml:space="preserve"> </w:delText>
        </w:r>
      </w:del>
    </w:p>
    <w:p w14:paraId="06D24694" w14:textId="77777777" w:rsidR="00D24B13" w:rsidRPr="009E1C48" w:rsidRDefault="00D24B13" w:rsidP="00EB1EF7">
      <w:pPr>
        <w:pStyle w:val="Default"/>
        <w:rPr>
          <w:b/>
          <w:bCs/>
          <w:sz w:val="22"/>
          <w:szCs w:val="22"/>
        </w:rPr>
      </w:pPr>
    </w:p>
    <w:p w14:paraId="35C8FBB3" w14:textId="57FF656D" w:rsidR="00455207" w:rsidRDefault="00D24B13" w:rsidP="00EB1EF7">
      <w:pPr>
        <w:pStyle w:val="Default"/>
        <w:rPr>
          <w:ins w:id="117" w:author="Darren Griffiths [2]" w:date="2018-08-13T14:21:00Z"/>
          <w:b/>
          <w:bCs/>
          <w:sz w:val="22"/>
          <w:szCs w:val="22"/>
        </w:rPr>
      </w:pPr>
      <w:r w:rsidRPr="009E1C48">
        <w:rPr>
          <w:b/>
          <w:bCs/>
          <w:sz w:val="22"/>
          <w:szCs w:val="22"/>
        </w:rPr>
        <w:t xml:space="preserve">Outline of Project: </w:t>
      </w:r>
    </w:p>
    <w:p w14:paraId="7BE2F437" w14:textId="5D600C35" w:rsidR="00631F9B" w:rsidRDefault="00631F9B" w:rsidP="00EB1EF7">
      <w:pPr>
        <w:pStyle w:val="Default"/>
        <w:rPr>
          <w:ins w:id="118" w:author="Darren Griffiths [2]" w:date="2018-08-13T15:04:00Z"/>
          <w:b/>
          <w:bCs/>
          <w:sz w:val="22"/>
          <w:szCs w:val="22"/>
        </w:rPr>
      </w:pPr>
    </w:p>
    <w:p w14:paraId="48C146DD" w14:textId="0D6392A0" w:rsidR="001E50FD" w:rsidRPr="001E50FD" w:rsidRDefault="001E50FD" w:rsidP="00EB1EF7">
      <w:pPr>
        <w:pStyle w:val="Default"/>
        <w:rPr>
          <w:ins w:id="119" w:author="Darren Griffiths [2]" w:date="2018-08-13T14:22:00Z"/>
          <w:b/>
          <w:bCs/>
          <w:sz w:val="22"/>
          <w:szCs w:val="22"/>
        </w:rPr>
      </w:pPr>
      <w:commentRangeStart w:id="120"/>
      <w:ins w:id="121" w:author="Darren Griffiths [2]" w:date="2018-08-13T15:04:00Z">
        <w:r>
          <w:rPr>
            <w:b/>
            <w:bCs/>
            <w:sz w:val="22"/>
            <w:szCs w:val="22"/>
          </w:rPr>
          <w:t>BACKGROUND</w:t>
        </w:r>
      </w:ins>
      <w:ins w:id="122" w:author="Darren Griffiths [2]" w:date="2018-08-13T15:06:00Z">
        <w:r>
          <w:rPr>
            <w:b/>
            <w:bCs/>
            <w:sz w:val="22"/>
            <w:szCs w:val="22"/>
          </w:rPr>
          <w:t xml:space="preserve"> </w:t>
        </w:r>
      </w:ins>
      <w:ins w:id="123" w:author="Darren Griffiths [2]" w:date="2018-08-13T15:05:00Z">
        <w:r>
          <w:rPr>
            <w:b/>
            <w:bCs/>
            <w:sz w:val="22"/>
            <w:szCs w:val="22"/>
          </w:rPr>
          <w:t>(WHAT GOT YOU THINKING ABO</w:t>
        </w:r>
      </w:ins>
      <w:ins w:id="124" w:author="Darren Griffiths [2]" w:date="2018-08-13T15:06:00Z">
        <w:r>
          <w:rPr>
            <w:b/>
            <w:bCs/>
            <w:sz w:val="22"/>
            <w:szCs w:val="22"/>
          </w:rPr>
          <w:t>UT THE RESEARCH?)</w:t>
        </w:r>
      </w:ins>
      <w:commentRangeEnd w:id="120"/>
      <w:ins w:id="125" w:author="Darren Griffiths [2]" w:date="2018-08-13T16:16:00Z">
        <w:r w:rsidR="00507018">
          <w:rPr>
            <w:rStyle w:val="CommentReference"/>
            <w:rFonts w:ascii="Calibri" w:hAnsi="Calibri" w:cs="Times New Roman"/>
            <w:color w:val="auto"/>
          </w:rPr>
          <w:commentReference w:id="120"/>
        </w:r>
      </w:ins>
    </w:p>
    <w:p w14:paraId="238B5972" w14:textId="77777777" w:rsidR="00B5346D" w:rsidRPr="00911B25" w:rsidRDefault="0088121A" w:rsidP="00EB1EF7">
      <w:pPr>
        <w:pStyle w:val="Default"/>
        <w:rPr>
          <w:ins w:id="126" w:author="Darren Griffiths [2]" w:date="2018-08-13T15:36:00Z"/>
          <w:rFonts w:asciiTheme="minorHAnsi" w:hAnsiTheme="minorHAnsi" w:cstheme="minorHAnsi"/>
          <w:bCs/>
          <w:sz w:val="22"/>
          <w:szCs w:val="22"/>
          <w:rPrChange w:id="127" w:author="Darren Griffiths [2]" w:date="2018-08-13T15:54:00Z">
            <w:rPr>
              <w:ins w:id="128" w:author="Darren Griffiths [2]" w:date="2018-08-13T15:36:00Z"/>
              <w:bCs/>
              <w:sz w:val="22"/>
              <w:szCs w:val="22"/>
            </w:rPr>
          </w:rPrChange>
        </w:rPr>
      </w:pPr>
      <w:ins w:id="129" w:author="Darren Griffiths [2]" w:date="2018-08-13T15:12:00Z">
        <w:r w:rsidRPr="00911B25">
          <w:rPr>
            <w:rFonts w:asciiTheme="minorHAnsi" w:hAnsiTheme="minorHAnsi" w:cstheme="minorHAnsi"/>
            <w:bCs/>
            <w:sz w:val="22"/>
            <w:szCs w:val="22"/>
            <w:rPrChange w:id="130" w:author="Darren Griffiths [2]" w:date="2018-08-13T15:54:00Z">
              <w:rPr>
                <w:bCs/>
                <w:sz w:val="22"/>
                <w:szCs w:val="22"/>
              </w:rPr>
            </w:rPrChange>
          </w:rPr>
          <w:t xml:space="preserve">Since the </w:t>
        </w:r>
      </w:ins>
      <w:ins w:id="131" w:author="Darren Griffiths [2]" w:date="2018-08-13T15:19:00Z">
        <w:r w:rsidR="00757B6B" w:rsidRPr="00911B25">
          <w:rPr>
            <w:rFonts w:asciiTheme="minorHAnsi" w:hAnsiTheme="minorHAnsi" w:cstheme="minorHAnsi"/>
            <w:bCs/>
            <w:sz w:val="22"/>
            <w:szCs w:val="22"/>
            <w:rPrChange w:id="132" w:author="Darren Griffiths [2]" w:date="2018-08-13T15:54:00Z">
              <w:rPr>
                <w:bCs/>
                <w:sz w:val="22"/>
                <w:szCs w:val="22"/>
              </w:rPr>
            </w:rPrChange>
          </w:rPr>
          <w:t xml:space="preserve">very </w:t>
        </w:r>
      </w:ins>
      <w:ins w:id="133" w:author="Darren Griffiths [2]" w:date="2018-08-13T15:12:00Z">
        <w:r w:rsidRPr="00911B25">
          <w:rPr>
            <w:rFonts w:asciiTheme="minorHAnsi" w:hAnsiTheme="minorHAnsi" w:cstheme="minorHAnsi"/>
            <w:bCs/>
            <w:sz w:val="22"/>
            <w:szCs w:val="22"/>
            <w:rPrChange w:id="134" w:author="Darren Griffiths [2]" w:date="2018-08-13T15:54:00Z">
              <w:rPr>
                <w:bCs/>
                <w:sz w:val="22"/>
                <w:szCs w:val="22"/>
              </w:rPr>
            </w:rPrChange>
          </w:rPr>
          <w:t xml:space="preserve">first video game was designed in </w:t>
        </w:r>
      </w:ins>
      <w:commentRangeStart w:id="135"/>
      <w:ins w:id="136" w:author="Darren Griffiths [2]" w:date="2018-08-13T15:13:00Z">
        <w:r w:rsidRPr="00911B25">
          <w:rPr>
            <w:rFonts w:asciiTheme="minorHAnsi" w:hAnsiTheme="minorHAnsi" w:cstheme="minorHAnsi"/>
            <w:bCs/>
            <w:sz w:val="22"/>
            <w:szCs w:val="22"/>
            <w:rPrChange w:id="137" w:author="Darren Griffiths [2]" w:date="2018-08-13T15:54:00Z">
              <w:rPr>
                <w:bCs/>
                <w:sz w:val="22"/>
                <w:szCs w:val="22"/>
              </w:rPr>
            </w:rPrChange>
          </w:rPr>
          <w:t xml:space="preserve">October </w:t>
        </w:r>
      </w:ins>
      <w:ins w:id="138" w:author="Darren Griffiths [2]" w:date="2018-08-13T15:12:00Z">
        <w:r w:rsidRPr="00911B25">
          <w:rPr>
            <w:rFonts w:asciiTheme="minorHAnsi" w:hAnsiTheme="minorHAnsi" w:cstheme="minorHAnsi"/>
            <w:bCs/>
            <w:sz w:val="22"/>
            <w:szCs w:val="22"/>
            <w:rPrChange w:id="139" w:author="Darren Griffiths [2]" w:date="2018-08-13T15:54:00Z">
              <w:rPr>
                <w:bCs/>
                <w:sz w:val="22"/>
                <w:szCs w:val="22"/>
              </w:rPr>
            </w:rPrChange>
          </w:rPr>
          <w:t>195</w:t>
        </w:r>
      </w:ins>
      <w:ins w:id="140" w:author="Darren Griffiths [2]" w:date="2018-08-13T15:13:00Z">
        <w:r w:rsidRPr="00911B25">
          <w:rPr>
            <w:rFonts w:asciiTheme="minorHAnsi" w:hAnsiTheme="minorHAnsi" w:cstheme="minorHAnsi"/>
            <w:bCs/>
            <w:sz w:val="22"/>
            <w:szCs w:val="22"/>
            <w:rPrChange w:id="141" w:author="Darren Griffiths [2]" w:date="2018-08-13T15:54:00Z">
              <w:rPr>
                <w:bCs/>
                <w:sz w:val="22"/>
                <w:szCs w:val="22"/>
              </w:rPr>
            </w:rPrChange>
          </w:rPr>
          <w:t>6</w:t>
        </w:r>
      </w:ins>
      <w:ins w:id="142" w:author="Darren Griffiths [2]" w:date="2018-08-13T15:12:00Z">
        <w:r w:rsidRPr="00911B25">
          <w:rPr>
            <w:rFonts w:asciiTheme="minorHAnsi" w:hAnsiTheme="minorHAnsi" w:cstheme="minorHAnsi"/>
            <w:bCs/>
            <w:sz w:val="22"/>
            <w:szCs w:val="22"/>
            <w:rPrChange w:id="143" w:author="Darren Griffiths [2]" w:date="2018-08-13T15:54:00Z">
              <w:rPr>
                <w:bCs/>
                <w:sz w:val="22"/>
                <w:szCs w:val="22"/>
              </w:rPr>
            </w:rPrChange>
          </w:rPr>
          <w:t xml:space="preserve"> by</w:t>
        </w:r>
      </w:ins>
      <w:ins w:id="144" w:author="Darren Griffiths [2]" w:date="2018-08-13T15:14:00Z">
        <w:r w:rsidRPr="00911B25">
          <w:rPr>
            <w:rFonts w:asciiTheme="minorHAnsi" w:hAnsiTheme="minorHAnsi" w:cstheme="minorHAnsi"/>
            <w:bCs/>
            <w:sz w:val="22"/>
            <w:szCs w:val="22"/>
            <w:rPrChange w:id="145" w:author="Darren Griffiths [2]" w:date="2018-08-13T15:54:00Z">
              <w:rPr>
                <w:bCs/>
                <w:sz w:val="22"/>
                <w:szCs w:val="22"/>
              </w:rPr>
            </w:rPrChange>
          </w:rPr>
          <w:t xml:space="preserve"> Physicist William Higinbotham</w:t>
        </w:r>
      </w:ins>
      <w:commentRangeEnd w:id="135"/>
      <w:ins w:id="146" w:author="Darren Griffiths [2]" w:date="2018-08-13T15:49:00Z">
        <w:r w:rsidR="00911B25" w:rsidRPr="00911B25">
          <w:rPr>
            <w:rStyle w:val="CommentReference"/>
            <w:rFonts w:asciiTheme="minorHAnsi" w:hAnsiTheme="minorHAnsi" w:cstheme="minorHAnsi"/>
            <w:color w:val="auto"/>
            <w:rPrChange w:id="147" w:author="Darren Griffiths [2]" w:date="2018-08-13T15:54:00Z">
              <w:rPr>
                <w:rStyle w:val="CommentReference"/>
                <w:rFonts w:ascii="Calibri" w:hAnsi="Calibri" w:cs="Times New Roman"/>
                <w:color w:val="auto"/>
              </w:rPr>
            </w:rPrChange>
          </w:rPr>
          <w:commentReference w:id="135"/>
        </w:r>
      </w:ins>
      <w:ins w:id="148" w:author="Darren Griffiths [2]" w:date="2018-08-13T15:14:00Z">
        <w:r w:rsidRPr="00911B25">
          <w:rPr>
            <w:rFonts w:asciiTheme="minorHAnsi" w:hAnsiTheme="minorHAnsi" w:cstheme="minorHAnsi"/>
            <w:bCs/>
            <w:sz w:val="22"/>
            <w:szCs w:val="22"/>
            <w:rPrChange w:id="149" w:author="Darren Griffiths [2]" w:date="2018-08-13T15:54:00Z">
              <w:rPr>
                <w:bCs/>
                <w:sz w:val="22"/>
                <w:szCs w:val="22"/>
              </w:rPr>
            </w:rPrChange>
          </w:rPr>
          <w:t>.</w:t>
        </w:r>
      </w:ins>
      <w:ins w:id="150" w:author="Darren Griffiths [2]" w:date="2018-08-13T15:19:00Z">
        <w:r w:rsidR="00757B6B" w:rsidRPr="00911B25">
          <w:rPr>
            <w:rFonts w:asciiTheme="minorHAnsi" w:hAnsiTheme="minorHAnsi" w:cstheme="minorHAnsi"/>
            <w:bCs/>
            <w:sz w:val="22"/>
            <w:szCs w:val="22"/>
            <w:rPrChange w:id="151" w:author="Darren Griffiths [2]" w:date="2018-08-13T15:54:00Z">
              <w:rPr>
                <w:bCs/>
                <w:sz w:val="22"/>
                <w:szCs w:val="22"/>
              </w:rPr>
            </w:rPrChange>
          </w:rPr>
          <w:t xml:space="preserve"> </w:t>
        </w:r>
      </w:ins>
      <w:ins w:id="152" w:author="Darren Griffiths [2]" w:date="2018-08-13T14:26:00Z">
        <w:r w:rsidR="0039121D" w:rsidRPr="00911B25">
          <w:rPr>
            <w:rFonts w:asciiTheme="minorHAnsi" w:hAnsiTheme="minorHAnsi" w:cstheme="minorHAnsi"/>
            <w:bCs/>
            <w:sz w:val="22"/>
            <w:szCs w:val="22"/>
            <w:rPrChange w:id="153" w:author="Darren Griffiths [2]" w:date="2018-08-13T15:54:00Z">
              <w:rPr>
                <w:bCs/>
                <w:sz w:val="22"/>
                <w:szCs w:val="22"/>
              </w:rPr>
            </w:rPrChange>
          </w:rPr>
          <w:t xml:space="preserve">The </w:t>
        </w:r>
      </w:ins>
      <w:ins w:id="154" w:author="Darren Griffiths [2]" w:date="2018-08-13T15:21:00Z">
        <w:r w:rsidR="00757B6B" w:rsidRPr="00911B25">
          <w:rPr>
            <w:rFonts w:asciiTheme="minorHAnsi" w:hAnsiTheme="minorHAnsi" w:cstheme="minorHAnsi"/>
            <w:bCs/>
            <w:sz w:val="22"/>
            <w:szCs w:val="22"/>
            <w:rPrChange w:id="155" w:author="Darren Griffiths [2]" w:date="2018-08-13T15:54:00Z">
              <w:rPr>
                <w:bCs/>
                <w:sz w:val="22"/>
                <w:szCs w:val="22"/>
              </w:rPr>
            </w:rPrChange>
          </w:rPr>
          <w:t>quality</w:t>
        </w:r>
      </w:ins>
      <w:ins w:id="156" w:author="Darren Griffiths [2]" w:date="2018-08-13T14:26:00Z">
        <w:r w:rsidR="0039121D" w:rsidRPr="00911B25">
          <w:rPr>
            <w:rFonts w:asciiTheme="minorHAnsi" w:hAnsiTheme="minorHAnsi" w:cstheme="minorHAnsi"/>
            <w:bCs/>
            <w:sz w:val="22"/>
            <w:szCs w:val="22"/>
            <w:rPrChange w:id="157" w:author="Darren Griffiths [2]" w:date="2018-08-13T15:54:00Z">
              <w:rPr>
                <w:bCs/>
                <w:sz w:val="22"/>
                <w:szCs w:val="22"/>
              </w:rPr>
            </w:rPrChange>
          </w:rPr>
          <w:t xml:space="preserve"> of video games </w:t>
        </w:r>
      </w:ins>
      <w:ins w:id="158" w:author="Darren Griffiths [2]" w:date="2018-08-13T15:21:00Z">
        <w:r w:rsidR="00757B6B" w:rsidRPr="00911B25">
          <w:rPr>
            <w:rFonts w:asciiTheme="minorHAnsi" w:hAnsiTheme="minorHAnsi" w:cstheme="minorHAnsi"/>
            <w:bCs/>
            <w:sz w:val="22"/>
            <w:szCs w:val="22"/>
            <w:rPrChange w:id="159" w:author="Darren Griffiths [2]" w:date="2018-08-13T15:54:00Z">
              <w:rPr>
                <w:bCs/>
                <w:sz w:val="22"/>
                <w:szCs w:val="22"/>
              </w:rPr>
            </w:rPrChange>
          </w:rPr>
          <w:t>has</w:t>
        </w:r>
      </w:ins>
      <w:ins w:id="160" w:author="Darren Griffiths [2]" w:date="2018-08-13T15:19:00Z">
        <w:r w:rsidR="00757B6B" w:rsidRPr="00911B25">
          <w:rPr>
            <w:rFonts w:asciiTheme="minorHAnsi" w:hAnsiTheme="minorHAnsi" w:cstheme="minorHAnsi"/>
            <w:bCs/>
            <w:sz w:val="22"/>
            <w:szCs w:val="22"/>
            <w:rPrChange w:id="161" w:author="Darren Griffiths [2]" w:date="2018-08-13T15:54:00Z">
              <w:rPr>
                <w:bCs/>
                <w:sz w:val="22"/>
                <w:szCs w:val="22"/>
              </w:rPr>
            </w:rPrChange>
          </w:rPr>
          <w:t xml:space="preserve"> </w:t>
        </w:r>
      </w:ins>
      <w:ins w:id="162" w:author="Darren Griffiths [2]" w:date="2018-08-13T15:20:00Z">
        <w:r w:rsidR="00757B6B" w:rsidRPr="00911B25">
          <w:rPr>
            <w:rFonts w:asciiTheme="minorHAnsi" w:hAnsiTheme="minorHAnsi" w:cstheme="minorHAnsi"/>
            <w:bCs/>
            <w:sz w:val="22"/>
            <w:szCs w:val="22"/>
            <w:rPrChange w:id="163" w:author="Darren Griffiths [2]" w:date="2018-08-13T15:54:00Z">
              <w:rPr>
                <w:bCs/>
                <w:sz w:val="22"/>
                <w:szCs w:val="22"/>
              </w:rPr>
            </w:rPrChange>
          </w:rPr>
          <w:t>evolved quite erratically, especially</w:t>
        </w:r>
      </w:ins>
      <w:ins w:id="164" w:author="Darren Griffiths [2]" w:date="2018-08-13T14:26:00Z">
        <w:r w:rsidR="0039121D" w:rsidRPr="00911B25">
          <w:rPr>
            <w:rFonts w:asciiTheme="minorHAnsi" w:hAnsiTheme="minorHAnsi" w:cstheme="minorHAnsi"/>
            <w:bCs/>
            <w:sz w:val="22"/>
            <w:szCs w:val="22"/>
            <w:rPrChange w:id="165" w:author="Darren Griffiths [2]" w:date="2018-08-13T15:54:00Z">
              <w:rPr>
                <w:bCs/>
                <w:sz w:val="22"/>
                <w:szCs w:val="22"/>
              </w:rPr>
            </w:rPrChange>
          </w:rPr>
          <w:t xml:space="preserve"> </w:t>
        </w:r>
      </w:ins>
      <w:ins w:id="166" w:author="Darren Griffiths [2]" w:date="2018-08-13T15:24:00Z">
        <w:r w:rsidR="00B97BED" w:rsidRPr="00911B25">
          <w:rPr>
            <w:rFonts w:asciiTheme="minorHAnsi" w:hAnsiTheme="minorHAnsi" w:cstheme="minorHAnsi"/>
            <w:bCs/>
            <w:sz w:val="22"/>
            <w:szCs w:val="22"/>
            <w:rPrChange w:id="167" w:author="Darren Griffiths [2]" w:date="2018-08-13T15:54:00Z">
              <w:rPr>
                <w:bCs/>
                <w:sz w:val="22"/>
                <w:szCs w:val="22"/>
              </w:rPr>
            </w:rPrChange>
          </w:rPr>
          <w:t>when comparing the f</w:t>
        </w:r>
      </w:ins>
      <w:ins w:id="168" w:author="Darren Griffiths [2]" w:date="2018-08-13T15:25:00Z">
        <w:r w:rsidR="00B97BED" w:rsidRPr="00911B25">
          <w:rPr>
            <w:rFonts w:asciiTheme="minorHAnsi" w:hAnsiTheme="minorHAnsi" w:cstheme="minorHAnsi"/>
            <w:bCs/>
            <w:sz w:val="22"/>
            <w:szCs w:val="22"/>
            <w:rPrChange w:id="169" w:author="Darren Griffiths [2]" w:date="2018-08-13T15:54:00Z">
              <w:rPr>
                <w:bCs/>
                <w:sz w:val="22"/>
                <w:szCs w:val="22"/>
              </w:rPr>
            </w:rPrChange>
          </w:rPr>
          <w:t>irst</w:t>
        </w:r>
      </w:ins>
      <w:ins w:id="170" w:author="Darren Griffiths [2]" w:date="2018-08-13T15:24:00Z">
        <w:r w:rsidR="00B97BED" w:rsidRPr="00911B25">
          <w:rPr>
            <w:rFonts w:asciiTheme="minorHAnsi" w:hAnsiTheme="minorHAnsi" w:cstheme="minorHAnsi"/>
            <w:bCs/>
            <w:sz w:val="22"/>
            <w:szCs w:val="22"/>
            <w:rPrChange w:id="171" w:author="Darren Griffiths [2]" w:date="2018-08-13T15:54:00Z">
              <w:rPr>
                <w:bCs/>
                <w:sz w:val="22"/>
                <w:szCs w:val="22"/>
              </w:rPr>
            </w:rPrChange>
          </w:rPr>
          <w:t xml:space="preserve"> to </w:t>
        </w:r>
      </w:ins>
      <w:ins w:id="172" w:author="Darren Griffiths [2]" w:date="2018-08-13T14:30:00Z">
        <w:r w:rsidR="0039121D" w:rsidRPr="00911B25">
          <w:rPr>
            <w:rFonts w:asciiTheme="minorHAnsi" w:hAnsiTheme="minorHAnsi" w:cstheme="minorHAnsi"/>
            <w:bCs/>
            <w:sz w:val="22"/>
            <w:szCs w:val="22"/>
            <w:rPrChange w:id="173" w:author="Darren Griffiths [2]" w:date="2018-08-13T15:54:00Z">
              <w:rPr>
                <w:bCs/>
                <w:sz w:val="22"/>
                <w:szCs w:val="22"/>
              </w:rPr>
            </w:rPrChange>
          </w:rPr>
          <w:t>recent years</w:t>
        </w:r>
      </w:ins>
      <w:ins w:id="174" w:author="Darren Griffiths [2]" w:date="2018-08-13T15:21:00Z">
        <w:r w:rsidR="00757B6B" w:rsidRPr="00911B25">
          <w:rPr>
            <w:rFonts w:asciiTheme="minorHAnsi" w:hAnsiTheme="minorHAnsi" w:cstheme="minorHAnsi"/>
            <w:bCs/>
            <w:sz w:val="22"/>
            <w:szCs w:val="22"/>
            <w:rPrChange w:id="175" w:author="Darren Griffiths [2]" w:date="2018-08-13T15:54:00Z">
              <w:rPr>
                <w:bCs/>
                <w:sz w:val="22"/>
                <w:szCs w:val="22"/>
              </w:rPr>
            </w:rPrChange>
          </w:rPr>
          <w:t>. They</w:t>
        </w:r>
      </w:ins>
      <w:ins w:id="176" w:author="Darren Griffiths [2]" w:date="2018-08-13T14:27:00Z">
        <w:r w:rsidR="0039121D" w:rsidRPr="00911B25">
          <w:rPr>
            <w:rFonts w:asciiTheme="minorHAnsi" w:hAnsiTheme="minorHAnsi" w:cstheme="minorHAnsi"/>
            <w:bCs/>
            <w:sz w:val="22"/>
            <w:szCs w:val="22"/>
            <w:rPrChange w:id="177" w:author="Darren Griffiths [2]" w:date="2018-08-13T15:54:00Z">
              <w:rPr>
                <w:bCs/>
                <w:sz w:val="22"/>
                <w:szCs w:val="22"/>
              </w:rPr>
            </w:rPrChange>
          </w:rPr>
          <w:t xml:space="preserve"> have </w:t>
        </w:r>
      </w:ins>
      <w:ins w:id="178" w:author="Darren Griffiths [2]" w:date="2018-08-13T15:22:00Z">
        <w:r w:rsidR="00757B6B" w:rsidRPr="00911B25">
          <w:rPr>
            <w:rFonts w:asciiTheme="minorHAnsi" w:hAnsiTheme="minorHAnsi" w:cstheme="minorHAnsi"/>
            <w:bCs/>
            <w:sz w:val="22"/>
            <w:szCs w:val="22"/>
            <w:rPrChange w:id="179" w:author="Darren Griffiths [2]" w:date="2018-08-13T15:54:00Z">
              <w:rPr>
                <w:bCs/>
                <w:sz w:val="22"/>
                <w:szCs w:val="22"/>
              </w:rPr>
            </w:rPrChange>
          </w:rPr>
          <w:t xml:space="preserve">been developed in </w:t>
        </w:r>
      </w:ins>
      <w:proofErr w:type="gramStart"/>
      <w:ins w:id="180" w:author="Darren Griffiths [2]" w:date="2018-08-13T15:24:00Z">
        <w:r w:rsidR="00757B6B" w:rsidRPr="00911B25">
          <w:rPr>
            <w:rFonts w:asciiTheme="minorHAnsi" w:hAnsiTheme="minorHAnsi" w:cstheme="minorHAnsi"/>
            <w:bCs/>
            <w:sz w:val="22"/>
            <w:szCs w:val="22"/>
            <w:rPrChange w:id="181" w:author="Darren Griffiths [2]" w:date="2018-08-13T15:54:00Z">
              <w:rPr>
                <w:bCs/>
                <w:sz w:val="22"/>
                <w:szCs w:val="22"/>
              </w:rPr>
            </w:rPrChange>
          </w:rPr>
          <w:t xml:space="preserve">many </w:t>
        </w:r>
      </w:ins>
      <w:ins w:id="182" w:author="Darren Griffiths [2]" w:date="2018-08-13T15:25:00Z">
        <w:r w:rsidR="00F66F80" w:rsidRPr="00911B25">
          <w:rPr>
            <w:rFonts w:asciiTheme="minorHAnsi" w:hAnsiTheme="minorHAnsi" w:cstheme="minorHAnsi"/>
            <w:bCs/>
            <w:sz w:val="22"/>
            <w:szCs w:val="22"/>
            <w:rPrChange w:id="183" w:author="Darren Griffiths [2]" w:date="2018-08-13T15:54:00Z">
              <w:rPr>
                <w:bCs/>
                <w:sz w:val="22"/>
                <w:szCs w:val="22"/>
              </w:rPr>
            </w:rPrChange>
          </w:rPr>
          <w:t>differe</w:t>
        </w:r>
      </w:ins>
      <w:ins w:id="184" w:author="Darren Griffiths [2]" w:date="2018-08-13T15:26:00Z">
        <w:r w:rsidR="00F66F80" w:rsidRPr="00911B25">
          <w:rPr>
            <w:rFonts w:asciiTheme="minorHAnsi" w:hAnsiTheme="minorHAnsi" w:cstheme="minorHAnsi"/>
            <w:bCs/>
            <w:sz w:val="22"/>
            <w:szCs w:val="22"/>
            <w:rPrChange w:id="185" w:author="Darren Griffiths [2]" w:date="2018-08-13T15:54:00Z">
              <w:rPr>
                <w:bCs/>
                <w:sz w:val="22"/>
                <w:szCs w:val="22"/>
              </w:rPr>
            </w:rPrChange>
          </w:rPr>
          <w:t xml:space="preserve">nt </w:t>
        </w:r>
      </w:ins>
      <w:ins w:id="186" w:author="Darren Griffiths [2]" w:date="2018-08-13T15:24:00Z">
        <w:r w:rsidR="00757B6B" w:rsidRPr="00911B25">
          <w:rPr>
            <w:rFonts w:asciiTheme="minorHAnsi" w:hAnsiTheme="minorHAnsi" w:cstheme="minorHAnsi"/>
            <w:bCs/>
            <w:sz w:val="22"/>
            <w:szCs w:val="22"/>
            <w:rPrChange w:id="187" w:author="Darren Griffiths [2]" w:date="2018-08-13T15:54:00Z">
              <w:rPr>
                <w:bCs/>
                <w:sz w:val="22"/>
                <w:szCs w:val="22"/>
              </w:rPr>
            </w:rPrChange>
          </w:rPr>
          <w:t>ways</w:t>
        </w:r>
      </w:ins>
      <w:proofErr w:type="gramEnd"/>
      <w:ins w:id="188" w:author="Darren Griffiths [2]" w:date="2018-08-13T15:22:00Z">
        <w:r w:rsidR="00757B6B" w:rsidRPr="00911B25">
          <w:rPr>
            <w:rFonts w:asciiTheme="minorHAnsi" w:hAnsiTheme="minorHAnsi" w:cstheme="minorHAnsi"/>
            <w:bCs/>
            <w:sz w:val="22"/>
            <w:szCs w:val="22"/>
            <w:rPrChange w:id="189" w:author="Darren Griffiths [2]" w:date="2018-08-13T15:54:00Z">
              <w:rPr>
                <w:bCs/>
                <w:sz w:val="22"/>
                <w:szCs w:val="22"/>
              </w:rPr>
            </w:rPrChange>
          </w:rPr>
          <w:t>, covering a range of genres between fiction a</w:t>
        </w:r>
      </w:ins>
      <w:ins w:id="190" w:author="Darren Griffiths [2]" w:date="2018-08-13T15:23:00Z">
        <w:r w:rsidR="00757B6B" w:rsidRPr="00911B25">
          <w:rPr>
            <w:rFonts w:asciiTheme="minorHAnsi" w:hAnsiTheme="minorHAnsi" w:cstheme="minorHAnsi"/>
            <w:bCs/>
            <w:sz w:val="22"/>
            <w:szCs w:val="22"/>
            <w:rPrChange w:id="191" w:author="Darren Griffiths [2]" w:date="2018-08-13T15:54:00Z">
              <w:rPr>
                <w:bCs/>
                <w:sz w:val="22"/>
                <w:szCs w:val="22"/>
              </w:rPr>
            </w:rPrChange>
          </w:rPr>
          <w:t>nd non-fiction. To the point where it may</w:t>
        </w:r>
      </w:ins>
      <w:ins w:id="192" w:author="Darren Griffiths [2]" w:date="2018-08-13T15:26:00Z">
        <w:r w:rsidR="00B155CC" w:rsidRPr="00911B25">
          <w:rPr>
            <w:rFonts w:asciiTheme="minorHAnsi" w:hAnsiTheme="minorHAnsi" w:cstheme="minorHAnsi"/>
            <w:bCs/>
            <w:sz w:val="22"/>
            <w:szCs w:val="22"/>
            <w:rPrChange w:id="193" w:author="Darren Griffiths [2]" w:date="2018-08-13T15:54:00Z">
              <w:rPr>
                <w:bCs/>
                <w:sz w:val="22"/>
                <w:szCs w:val="22"/>
              </w:rPr>
            </w:rPrChange>
          </w:rPr>
          <w:t xml:space="preserve"> </w:t>
        </w:r>
        <w:proofErr w:type="gramStart"/>
        <w:r w:rsidR="00B155CC" w:rsidRPr="00911B25">
          <w:rPr>
            <w:rFonts w:asciiTheme="minorHAnsi" w:hAnsiTheme="minorHAnsi" w:cstheme="minorHAnsi"/>
            <w:bCs/>
            <w:sz w:val="22"/>
            <w:szCs w:val="22"/>
            <w:rPrChange w:id="194" w:author="Darren Griffiths [2]" w:date="2018-08-13T15:54:00Z">
              <w:rPr>
                <w:bCs/>
                <w:sz w:val="22"/>
                <w:szCs w:val="22"/>
              </w:rPr>
            </w:rPrChange>
          </w:rPr>
          <w:t>actually</w:t>
        </w:r>
      </w:ins>
      <w:ins w:id="195" w:author="Darren Griffiths [2]" w:date="2018-08-13T15:23:00Z">
        <w:r w:rsidR="00757B6B" w:rsidRPr="00911B25">
          <w:rPr>
            <w:rFonts w:asciiTheme="minorHAnsi" w:hAnsiTheme="minorHAnsi" w:cstheme="minorHAnsi"/>
            <w:bCs/>
            <w:sz w:val="22"/>
            <w:szCs w:val="22"/>
            <w:rPrChange w:id="196" w:author="Darren Griffiths [2]" w:date="2018-08-13T15:54:00Z">
              <w:rPr>
                <w:bCs/>
                <w:sz w:val="22"/>
                <w:szCs w:val="22"/>
              </w:rPr>
            </w:rPrChange>
          </w:rPr>
          <w:t xml:space="preserve"> be</w:t>
        </w:r>
        <w:proofErr w:type="gramEnd"/>
        <w:r w:rsidR="00757B6B" w:rsidRPr="00911B25">
          <w:rPr>
            <w:rFonts w:asciiTheme="minorHAnsi" w:hAnsiTheme="minorHAnsi" w:cstheme="minorHAnsi"/>
            <w:bCs/>
            <w:sz w:val="22"/>
            <w:szCs w:val="22"/>
            <w:rPrChange w:id="197" w:author="Darren Griffiths [2]" w:date="2018-08-13T15:54:00Z">
              <w:rPr>
                <w:bCs/>
                <w:sz w:val="22"/>
                <w:szCs w:val="22"/>
              </w:rPr>
            </w:rPrChange>
          </w:rPr>
          <w:t xml:space="preserve"> tough </w:t>
        </w:r>
      </w:ins>
      <w:ins w:id="198" w:author="Darren Griffiths [2]" w:date="2018-08-13T15:26:00Z">
        <w:r w:rsidR="00B155CC" w:rsidRPr="00911B25">
          <w:rPr>
            <w:rFonts w:asciiTheme="minorHAnsi" w:hAnsiTheme="minorHAnsi" w:cstheme="minorHAnsi"/>
            <w:bCs/>
            <w:sz w:val="22"/>
            <w:szCs w:val="22"/>
            <w:rPrChange w:id="199" w:author="Darren Griffiths [2]" w:date="2018-08-13T15:54:00Z">
              <w:rPr>
                <w:bCs/>
                <w:sz w:val="22"/>
                <w:szCs w:val="22"/>
              </w:rPr>
            </w:rPrChange>
          </w:rPr>
          <w:t xml:space="preserve">from </w:t>
        </w:r>
      </w:ins>
      <w:ins w:id="200" w:author="Darren Griffiths [2]" w:date="2018-08-13T15:23:00Z">
        <w:r w:rsidR="00757B6B" w:rsidRPr="00911B25">
          <w:rPr>
            <w:rFonts w:asciiTheme="minorHAnsi" w:hAnsiTheme="minorHAnsi" w:cstheme="minorHAnsi"/>
            <w:bCs/>
            <w:sz w:val="22"/>
            <w:szCs w:val="22"/>
            <w:rPrChange w:id="201" w:author="Darren Griffiths [2]" w:date="2018-08-13T15:54:00Z">
              <w:rPr>
                <w:bCs/>
                <w:sz w:val="22"/>
                <w:szCs w:val="22"/>
              </w:rPr>
            </w:rPrChange>
          </w:rPr>
          <w:t xml:space="preserve">telling the difference between what’s real and what’s not. Therefore, you could say </w:t>
        </w:r>
      </w:ins>
      <w:ins w:id="202" w:author="Darren Griffiths [2]" w:date="2018-08-13T15:26:00Z">
        <w:r w:rsidR="00B155CC" w:rsidRPr="00911B25">
          <w:rPr>
            <w:rFonts w:asciiTheme="minorHAnsi" w:hAnsiTheme="minorHAnsi" w:cstheme="minorHAnsi"/>
            <w:bCs/>
            <w:sz w:val="22"/>
            <w:szCs w:val="22"/>
            <w:rPrChange w:id="203" w:author="Darren Griffiths [2]" w:date="2018-08-13T15:54:00Z">
              <w:rPr>
                <w:bCs/>
                <w:sz w:val="22"/>
                <w:szCs w:val="22"/>
              </w:rPr>
            </w:rPrChange>
          </w:rPr>
          <w:t xml:space="preserve">games </w:t>
        </w:r>
        <w:proofErr w:type="gramStart"/>
        <w:r w:rsidR="00B155CC" w:rsidRPr="00911B25">
          <w:rPr>
            <w:rFonts w:asciiTheme="minorHAnsi" w:hAnsiTheme="minorHAnsi" w:cstheme="minorHAnsi"/>
            <w:bCs/>
            <w:sz w:val="22"/>
            <w:szCs w:val="22"/>
            <w:rPrChange w:id="204" w:author="Darren Griffiths [2]" w:date="2018-08-13T15:54:00Z">
              <w:rPr>
                <w:bCs/>
                <w:sz w:val="22"/>
                <w:szCs w:val="22"/>
              </w:rPr>
            </w:rPrChange>
          </w:rPr>
          <w:t>as a whole</w:t>
        </w:r>
      </w:ins>
      <w:ins w:id="205" w:author="Darren Griffiths [2]" w:date="2018-08-13T15:23:00Z">
        <w:r w:rsidR="00757B6B" w:rsidRPr="00911B25">
          <w:rPr>
            <w:rFonts w:asciiTheme="minorHAnsi" w:hAnsiTheme="minorHAnsi" w:cstheme="minorHAnsi"/>
            <w:bCs/>
            <w:sz w:val="22"/>
            <w:szCs w:val="22"/>
            <w:rPrChange w:id="206" w:author="Darren Griffiths [2]" w:date="2018-08-13T15:54:00Z">
              <w:rPr>
                <w:bCs/>
                <w:sz w:val="22"/>
                <w:szCs w:val="22"/>
              </w:rPr>
            </w:rPrChange>
          </w:rPr>
          <w:t xml:space="preserve"> ha</w:t>
        </w:r>
      </w:ins>
      <w:ins w:id="207" w:author="Darren Griffiths [2]" w:date="2018-08-13T15:26:00Z">
        <w:r w:rsidR="00B155CC" w:rsidRPr="00911B25">
          <w:rPr>
            <w:rFonts w:asciiTheme="minorHAnsi" w:hAnsiTheme="minorHAnsi" w:cstheme="minorHAnsi"/>
            <w:bCs/>
            <w:sz w:val="22"/>
            <w:szCs w:val="22"/>
            <w:rPrChange w:id="208" w:author="Darren Griffiths [2]" w:date="2018-08-13T15:54:00Z">
              <w:rPr>
                <w:bCs/>
                <w:sz w:val="22"/>
                <w:szCs w:val="22"/>
              </w:rPr>
            </w:rPrChange>
          </w:rPr>
          <w:t>ve</w:t>
        </w:r>
      </w:ins>
      <w:proofErr w:type="gramEnd"/>
      <w:ins w:id="209" w:author="Darren Griffiths [2]" w:date="2018-08-13T15:23:00Z">
        <w:r w:rsidR="00757B6B" w:rsidRPr="00911B25">
          <w:rPr>
            <w:rFonts w:asciiTheme="minorHAnsi" w:hAnsiTheme="minorHAnsi" w:cstheme="minorHAnsi"/>
            <w:bCs/>
            <w:sz w:val="22"/>
            <w:szCs w:val="22"/>
            <w:rPrChange w:id="210" w:author="Darren Griffiths [2]" w:date="2018-08-13T15:54:00Z">
              <w:rPr>
                <w:bCs/>
                <w:sz w:val="22"/>
                <w:szCs w:val="22"/>
              </w:rPr>
            </w:rPrChange>
          </w:rPr>
          <w:t xml:space="preserve"> </w:t>
        </w:r>
      </w:ins>
      <w:ins w:id="211" w:author="Darren Griffiths [2]" w:date="2018-08-13T14:27:00Z">
        <w:r w:rsidR="0039121D" w:rsidRPr="00911B25">
          <w:rPr>
            <w:rFonts w:asciiTheme="minorHAnsi" w:hAnsiTheme="minorHAnsi" w:cstheme="minorHAnsi"/>
            <w:bCs/>
            <w:sz w:val="22"/>
            <w:szCs w:val="22"/>
            <w:rPrChange w:id="212" w:author="Darren Griffiths [2]" w:date="2018-08-13T15:54:00Z">
              <w:rPr>
                <w:bCs/>
                <w:sz w:val="22"/>
                <w:szCs w:val="22"/>
              </w:rPr>
            </w:rPrChange>
          </w:rPr>
          <w:t>grown beyond expectation</w:t>
        </w:r>
      </w:ins>
      <w:ins w:id="213" w:author="Darren Griffiths [2]" w:date="2018-08-13T15:23:00Z">
        <w:r w:rsidR="00757B6B" w:rsidRPr="00911B25">
          <w:rPr>
            <w:rFonts w:asciiTheme="minorHAnsi" w:hAnsiTheme="minorHAnsi" w:cstheme="minorHAnsi"/>
            <w:bCs/>
            <w:sz w:val="22"/>
            <w:szCs w:val="22"/>
            <w:rPrChange w:id="214" w:author="Darren Griffiths [2]" w:date="2018-08-13T15:54:00Z">
              <w:rPr>
                <w:bCs/>
                <w:sz w:val="22"/>
                <w:szCs w:val="22"/>
              </w:rPr>
            </w:rPrChange>
          </w:rPr>
          <w:t>.</w:t>
        </w:r>
      </w:ins>
      <w:ins w:id="215" w:author="Darren Griffiths [2]" w:date="2018-08-13T14:27:00Z">
        <w:r w:rsidR="0039121D" w:rsidRPr="00911B25">
          <w:rPr>
            <w:rFonts w:asciiTheme="minorHAnsi" w:hAnsiTheme="minorHAnsi" w:cstheme="minorHAnsi"/>
            <w:bCs/>
            <w:sz w:val="22"/>
            <w:szCs w:val="22"/>
            <w:rPrChange w:id="216" w:author="Darren Griffiths [2]" w:date="2018-08-13T15:54:00Z">
              <w:rPr>
                <w:bCs/>
                <w:sz w:val="22"/>
                <w:szCs w:val="22"/>
              </w:rPr>
            </w:rPrChange>
          </w:rPr>
          <w:t xml:space="preserve"> </w:t>
        </w:r>
      </w:ins>
      <w:ins w:id="217" w:author="Darren Griffiths [2]" w:date="2018-08-13T15:27:00Z">
        <w:r w:rsidR="00B155CC" w:rsidRPr="00911B25">
          <w:rPr>
            <w:rFonts w:asciiTheme="minorHAnsi" w:hAnsiTheme="minorHAnsi" w:cstheme="minorHAnsi"/>
            <w:bCs/>
            <w:sz w:val="22"/>
            <w:szCs w:val="22"/>
            <w:rPrChange w:id="218" w:author="Darren Griffiths [2]" w:date="2018-08-13T15:54:00Z">
              <w:rPr>
                <w:bCs/>
                <w:sz w:val="22"/>
                <w:szCs w:val="22"/>
              </w:rPr>
            </w:rPrChange>
          </w:rPr>
          <w:t xml:space="preserve">Video games </w:t>
        </w:r>
      </w:ins>
      <w:ins w:id="219" w:author="Darren Griffiths [2]" w:date="2018-08-13T14:28:00Z">
        <w:r w:rsidR="0039121D" w:rsidRPr="00911B25">
          <w:rPr>
            <w:rFonts w:asciiTheme="minorHAnsi" w:hAnsiTheme="minorHAnsi" w:cstheme="minorHAnsi"/>
            <w:bCs/>
            <w:sz w:val="22"/>
            <w:szCs w:val="22"/>
            <w:rPrChange w:id="220" w:author="Darren Griffiths [2]" w:date="2018-08-13T15:54:00Z">
              <w:rPr>
                <w:bCs/>
                <w:sz w:val="22"/>
                <w:szCs w:val="22"/>
              </w:rPr>
            </w:rPrChange>
          </w:rPr>
          <w:t xml:space="preserve">are </w:t>
        </w:r>
      </w:ins>
      <w:ins w:id="221" w:author="Darren Griffiths [2]" w:date="2018-08-13T14:31:00Z">
        <w:r w:rsidR="0039121D" w:rsidRPr="00911B25">
          <w:rPr>
            <w:rFonts w:asciiTheme="minorHAnsi" w:hAnsiTheme="minorHAnsi" w:cstheme="minorHAnsi"/>
            <w:bCs/>
            <w:sz w:val="22"/>
            <w:szCs w:val="22"/>
            <w:rPrChange w:id="222" w:author="Darren Griffiths [2]" w:date="2018-08-13T15:54:00Z">
              <w:rPr>
                <w:bCs/>
                <w:sz w:val="22"/>
                <w:szCs w:val="22"/>
              </w:rPr>
            </w:rPrChange>
          </w:rPr>
          <w:t>headlining</w:t>
        </w:r>
      </w:ins>
      <w:ins w:id="223" w:author="Darren Griffiths [2]" w:date="2018-08-13T14:28:00Z">
        <w:r w:rsidR="0039121D" w:rsidRPr="00911B25">
          <w:rPr>
            <w:rFonts w:asciiTheme="minorHAnsi" w:hAnsiTheme="minorHAnsi" w:cstheme="minorHAnsi"/>
            <w:bCs/>
            <w:sz w:val="22"/>
            <w:szCs w:val="22"/>
            <w:rPrChange w:id="224" w:author="Darren Griffiths [2]" w:date="2018-08-13T15:54:00Z">
              <w:rPr>
                <w:bCs/>
                <w:sz w:val="22"/>
                <w:szCs w:val="22"/>
              </w:rPr>
            </w:rPrChange>
          </w:rPr>
          <w:t xml:space="preserve"> everywhere</w:t>
        </w:r>
      </w:ins>
      <w:ins w:id="225" w:author="Darren Griffiths [2]" w:date="2018-08-13T14:31:00Z">
        <w:r w:rsidR="0039121D" w:rsidRPr="00911B25">
          <w:rPr>
            <w:rFonts w:asciiTheme="minorHAnsi" w:hAnsiTheme="minorHAnsi" w:cstheme="minorHAnsi"/>
            <w:bCs/>
            <w:sz w:val="22"/>
            <w:szCs w:val="22"/>
            <w:rPrChange w:id="226" w:author="Darren Griffiths [2]" w:date="2018-08-13T15:54:00Z">
              <w:rPr>
                <w:bCs/>
                <w:sz w:val="22"/>
                <w:szCs w:val="22"/>
              </w:rPr>
            </w:rPrChange>
          </w:rPr>
          <w:t>, mostly</w:t>
        </w:r>
      </w:ins>
      <w:ins w:id="227" w:author="Darren Griffiths [2]" w:date="2018-08-13T14:28:00Z">
        <w:r w:rsidR="0039121D" w:rsidRPr="00911B25">
          <w:rPr>
            <w:rFonts w:asciiTheme="minorHAnsi" w:hAnsiTheme="minorHAnsi" w:cstheme="minorHAnsi"/>
            <w:bCs/>
            <w:sz w:val="22"/>
            <w:szCs w:val="22"/>
            <w:rPrChange w:id="228" w:author="Darren Griffiths [2]" w:date="2018-08-13T15:54:00Z">
              <w:rPr>
                <w:bCs/>
                <w:sz w:val="22"/>
                <w:szCs w:val="22"/>
              </w:rPr>
            </w:rPrChange>
          </w:rPr>
          <w:t xml:space="preserve"> because of </w:t>
        </w:r>
      </w:ins>
      <w:ins w:id="229" w:author="Darren Griffiths [2]" w:date="2018-08-13T14:40:00Z">
        <w:r w:rsidR="004A215F" w:rsidRPr="00911B25">
          <w:rPr>
            <w:rFonts w:asciiTheme="minorHAnsi" w:hAnsiTheme="minorHAnsi" w:cstheme="minorHAnsi"/>
            <w:bCs/>
            <w:sz w:val="22"/>
            <w:szCs w:val="22"/>
            <w:rPrChange w:id="230" w:author="Darren Griffiths [2]" w:date="2018-08-13T15:54:00Z">
              <w:rPr>
                <w:bCs/>
                <w:sz w:val="22"/>
                <w:szCs w:val="22"/>
              </w:rPr>
            </w:rPrChange>
          </w:rPr>
          <w:t>its</w:t>
        </w:r>
      </w:ins>
      <w:ins w:id="231" w:author="Darren Griffiths [2]" w:date="2018-08-13T14:28:00Z">
        <w:r w:rsidR="0039121D" w:rsidRPr="00911B25">
          <w:rPr>
            <w:rFonts w:asciiTheme="minorHAnsi" w:hAnsiTheme="minorHAnsi" w:cstheme="minorHAnsi"/>
            <w:bCs/>
            <w:sz w:val="22"/>
            <w:szCs w:val="22"/>
            <w:rPrChange w:id="232" w:author="Darren Griffiths [2]" w:date="2018-08-13T15:54:00Z">
              <w:rPr>
                <w:bCs/>
                <w:sz w:val="22"/>
                <w:szCs w:val="22"/>
              </w:rPr>
            </w:rPrChange>
          </w:rPr>
          <w:t xml:space="preserve"> popularity</w:t>
        </w:r>
      </w:ins>
      <w:ins w:id="233" w:author="Darren Griffiths [2]" w:date="2018-08-13T14:31:00Z">
        <w:r w:rsidR="0039121D" w:rsidRPr="00911B25">
          <w:rPr>
            <w:rFonts w:asciiTheme="minorHAnsi" w:hAnsiTheme="minorHAnsi" w:cstheme="minorHAnsi"/>
            <w:bCs/>
            <w:sz w:val="22"/>
            <w:szCs w:val="22"/>
            <w:rPrChange w:id="234" w:author="Darren Griffiths [2]" w:date="2018-08-13T15:54:00Z">
              <w:rPr>
                <w:bCs/>
                <w:sz w:val="22"/>
                <w:szCs w:val="22"/>
              </w:rPr>
            </w:rPrChange>
          </w:rPr>
          <w:t xml:space="preserve"> in figures</w:t>
        </w:r>
      </w:ins>
      <w:ins w:id="235" w:author="Darren Griffiths [2]" w:date="2018-08-13T14:56:00Z">
        <w:r w:rsidR="00836BE6" w:rsidRPr="00911B25">
          <w:rPr>
            <w:rFonts w:asciiTheme="minorHAnsi" w:hAnsiTheme="minorHAnsi" w:cstheme="minorHAnsi"/>
            <w:bCs/>
            <w:sz w:val="22"/>
            <w:szCs w:val="22"/>
            <w:rPrChange w:id="236" w:author="Darren Griffiths [2]" w:date="2018-08-13T15:54:00Z">
              <w:rPr>
                <w:bCs/>
                <w:sz w:val="22"/>
                <w:szCs w:val="22"/>
              </w:rPr>
            </w:rPrChange>
          </w:rPr>
          <w:t xml:space="preserve"> (</w:t>
        </w:r>
        <w:commentRangeStart w:id="237"/>
        <w:r w:rsidR="00836BE6" w:rsidRPr="00911B25">
          <w:rPr>
            <w:rFonts w:asciiTheme="minorHAnsi" w:hAnsiTheme="minorHAnsi" w:cstheme="minorHAnsi"/>
            <w:bCs/>
            <w:sz w:val="22"/>
            <w:szCs w:val="22"/>
            <w:rPrChange w:id="238" w:author="Darren Griffiths [2]" w:date="2018-08-13T15:54:00Z">
              <w:rPr>
                <w:bCs/>
                <w:sz w:val="22"/>
                <w:szCs w:val="22"/>
              </w:rPr>
            </w:rPrChange>
          </w:rPr>
          <w:t>source</w:t>
        </w:r>
        <w:commentRangeEnd w:id="237"/>
        <w:r w:rsidR="00836BE6" w:rsidRPr="00911B25">
          <w:rPr>
            <w:rStyle w:val="CommentReference"/>
            <w:rFonts w:asciiTheme="minorHAnsi" w:hAnsiTheme="minorHAnsi" w:cstheme="minorHAnsi"/>
            <w:color w:val="auto"/>
            <w:rPrChange w:id="239" w:author="Darren Griffiths [2]" w:date="2018-08-13T15:54:00Z">
              <w:rPr>
                <w:rStyle w:val="CommentReference"/>
                <w:rFonts w:ascii="Calibri" w:hAnsi="Calibri" w:cs="Times New Roman"/>
                <w:color w:val="auto"/>
              </w:rPr>
            </w:rPrChange>
          </w:rPr>
          <w:commentReference w:id="237"/>
        </w:r>
        <w:r w:rsidR="00836BE6" w:rsidRPr="00911B25">
          <w:rPr>
            <w:rFonts w:asciiTheme="minorHAnsi" w:hAnsiTheme="minorHAnsi" w:cstheme="minorHAnsi"/>
            <w:bCs/>
            <w:sz w:val="22"/>
            <w:szCs w:val="22"/>
            <w:rPrChange w:id="240" w:author="Darren Griffiths [2]" w:date="2018-08-13T15:54:00Z">
              <w:rPr>
                <w:bCs/>
                <w:sz w:val="22"/>
                <w:szCs w:val="22"/>
              </w:rPr>
            </w:rPrChange>
          </w:rPr>
          <w:t>)</w:t>
        </w:r>
      </w:ins>
      <w:ins w:id="241" w:author="Darren Griffiths [2]" w:date="2018-08-13T14:37:00Z">
        <w:r w:rsidR="004A215F" w:rsidRPr="00911B25">
          <w:rPr>
            <w:rFonts w:asciiTheme="minorHAnsi" w:hAnsiTheme="minorHAnsi" w:cstheme="minorHAnsi"/>
            <w:bCs/>
            <w:sz w:val="22"/>
            <w:szCs w:val="22"/>
            <w:rPrChange w:id="242" w:author="Darren Griffiths [2]" w:date="2018-08-13T15:54:00Z">
              <w:rPr>
                <w:bCs/>
                <w:sz w:val="22"/>
                <w:szCs w:val="22"/>
              </w:rPr>
            </w:rPrChange>
          </w:rPr>
          <w:t xml:space="preserve"> but also </w:t>
        </w:r>
      </w:ins>
      <w:ins w:id="243" w:author="Darren Griffiths [2]" w:date="2018-08-13T15:27:00Z">
        <w:r w:rsidR="00B155CC" w:rsidRPr="00911B25">
          <w:rPr>
            <w:rFonts w:asciiTheme="minorHAnsi" w:hAnsiTheme="minorHAnsi" w:cstheme="minorHAnsi"/>
            <w:bCs/>
            <w:sz w:val="22"/>
            <w:szCs w:val="22"/>
            <w:rPrChange w:id="244" w:author="Darren Griffiths [2]" w:date="2018-08-13T15:54:00Z">
              <w:rPr>
                <w:bCs/>
                <w:sz w:val="22"/>
                <w:szCs w:val="22"/>
              </w:rPr>
            </w:rPrChange>
          </w:rPr>
          <w:t xml:space="preserve">headlining </w:t>
        </w:r>
      </w:ins>
      <w:ins w:id="245" w:author="Darren Griffiths [2]" w:date="2018-08-13T14:37:00Z">
        <w:r w:rsidR="004A215F" w:rsidRPr="00911B25">
          <w:rPr>
            <w:rFonts w:asciiTheme="minorHAnsi" w:hAnsiTheme="minorHAnsi" w:cstheme="minorHAnsi"/>
            <w:bCs/>
            <w:sz w:val="22"/>
            <w:szCs w:val="22"/>
            <w:rPrChange w:id="246" w:author="Darren Griffiths [2]" w:date="2018-08-13T15:54:00Z">
              <w:rPr>
                <w:bCs/>
                <w:sz w:val="22"/>
                <w:szCs w:val="22"/>
              </w:rPr>
            </w:rPrChange>
          </w:rPr>
          <w:t xml:space="preserve">for the </w:t>
        </w:r>
      </w:ins>
      <w:ins w:id="247" w:author="Darren Griffiths [2]" w:date="2018-08-13T14:41:00Z">
        <w:r w:rsidR="004A215F" w:rsidRPr="00911B25">
          <w:rPr>
            <w:rFonts w:asciiTheme="minorHAnsi" w:hAnsiTheme="minorHAnsi" w:cstheme="minorHAnsi"/>
            <w:bCs/>
            <w:sz w:val="22"/>
            <w:szCs w:val="22"/>
            <w:rPrChange w:id="248" w:author="Darren Griffiths [2]" w:date="2018-08-13T15:54:00Z">
              <w:rPr>
                <w:bCs/>
                <w:sz w:val="22"/>
                <w:szCs w:val="22"/>
              </w:rPr>
            </w:rPrChange>
          </w:rPr>
          <w:t>unattractive</w:t>
        </w:r>
      </w:ins>
      <w:ins w:id="249" w:author="Darren Griffiths [2]" w:date="2018-08-13T15:27:00Z">
        <w:r w:rsidR="00B155CC" w:rsidRPr="00911B25">
          <w:rPr>
            <w:rFonts w:asciiTheme="minorHAnsi" w:hAnsiTheme="minorHAnsi" w:cstheme="minorHAnsi"/>
            <w:bCs/>
            <w:sz w:val="22"/>
            <w:szCs w:val="22"/>
            <w:rPrChange w:id="250" w:author="Darren Griffiths [2]" w:date="2018-08-13T15:54:00Z">
              <w:rPr>
                <w:bCs/>
                <w:sz w:val="22"/>
                <w:szCs w:val="22"/>
              </w:rPr>
            </w:rPrChange>
          </w:rPr>
          <w:t xml:space="preserve"> and unintentional</w:t>
        </w:r>
      </w:ins>
      <w:ins w:id="251" w:author="Darren Griffiths [2]" w:date="2018-08-13T14:37:00Z">
        <w:r w:rsidR="004A215F" w:rsidRPr="00911B25">
          <w:rPr>
            <w:rFonts w:asciiTheme="minorHAnsi" w:hAnsiTheme="minorHAnsi" w:cstheme="minorHAnsi"/>
            <w:bCs/>
            <w:sz w:val="22"/>
            <w:szCs w:val="22"/>
            <w:rPrChange w:id="252" w:author="Darren Griffiths [2]" w:date="2018-08-13T15:54:00Z">
              <w:rPr>
                <w:bCs/>
                <w:sz w:val="22"/>
                <w:szCs w:val="22"/>
              </w:rPr>
            </w:rPrChange>
          </w:rPr>
          <w:t xml:space="preserve"> reasons. “Video game violence &amp; glorification must be stopped—it is creating monsters!</w:t>
        </w:r>
      </w:ins>
      <w:ins w:id="253" w:author="Darren Griffiths [2]" w:date="2018-08-13T14:38:00Z">
        <w:r w:rsidR="004A215F" w:rsidRPr="00911B25">
          <w:rPr>
            <w:rFonts w:asciiTheme="minorHAnsi" w:hAnsiTheme="minorHAnsi" w:cstheme="minorHAnsi"/>
            <w:bCs/>
            <w:sz w:val="22"/>
            <w:szCs w:val="22"/>
            <w:rPrChange w:id="254" w:author="Darren Griffiths [2]" w:date="2018-08-13T15:54:00Z">
              <w:rPr>
                <w:bCs/>
                <w:sz w:val="22"/>
                <w:szCs w:val="22"/>
              </w:rPr>
            </w:rPrChange>
          </w:rPr>
          <w:t>”</w:t>
        </w:r>
      </w:ins>
      <w:ins w:id="255" w:author="Darren Griffiths [2]" w:date="2018-08-13T14:41:00Z">
        <w:r w:rsidR="004A215F" w:rsidRPr="00911B25">
          <w:rPr>
            <w:rFonts w:asciiTheme="minorHAnsi" w:hAnsiTheme="minorHAnsi" w:cstheme="minorHAnsi"/>
            <w:bCs/>
            <w:sz w:val="22"/>
            <w:szCs w:val="22"/>
            <w:rPrChange w:id="256" w:author="Darren Griffiths [2]" w:date="2018-08-13T15:54:00Z">
              <w:rPr>
                <w:bCs/>
                <w:sz w:val="22"/>
                <w:szCs w:val="22"/>
              </w:rPr>
            </w:rPrChange>
          </w:rPr>
          <w:t xml:space="preserve"> </w:t>
        </w:r>
      </w:ins>
      <w:ins w:id="257" w:author="Darren Griffiths [2]" w:date="2018-08-13T14:38:00Z">
        <w:r w:rsidR="004A215F" w:rsidRPr="00911B25">
          <w:rPr>
            <w:rFonts w:asciiTheme="minorHAnsi" w:hAnsiTheme="minorHAnsi" w:cstheme="minorHAnsi"/>
            <w:bCs/>
            <w:sz w:val="22"/>
            <w:szCs w:val="22"/>
            <w:rPrChange w:id="258" w:author="Darren Griffiths [2]" w:date="2018-08-13T15:54:00Z">
              <w:rPr>
                <w:bCs/>
                <w:sz w:val="22"/>
                <w:szCs w:val="22"/>
              </w:rPr>
            </w:rPrChange>
          </w:rPr>
          <w:t>(</w:t>
        </w:r>
      </w:ins>
      <w:ins w:id="259" w:author="Darren Griffiths [2]" w:date="2018-08-13T14:37:00Z">
        <w:r w:rsidR="004A215F" w:rsidRPr="00911B25">
          <w:rPr>
            <w:rFonts w:asciiTheme="minorHAnsi" w:hAnsiTheme="minorHAnsi" w:cstheme="minorHAnsi"/>
            <w:bCs/>
            <w:sz w:val="22"/>
            <w:szCs w:val="22"/>
            <w:rPrChange w:id="260" w:author="Darren Griffiths [2]" w:date="2018-08-13T15:54:00Z">
              <w:rPr>
                <w:bCs/>
                <w:sz w:val="22"/>
                <w:szCs w:val="22"/>
              </w:rPr>
            </w:rPrChange>
          </w:rPr>
          <w:t>Donald J. Trump</w:t>
        </w:r>
      </w:ins>
      <w:ins w:id="261" w:author="Darren Griffiths [2]" w:date="2018-08-13T14:38:00Z">
        <w:r w:rsidR="004A215F" w:rsidRPr="00911B25">
          <w:rPr>
            <w:rFonts w:asciiTheme="minorHAnsi" w:hAnsiTheme="minorHAnsi" w:cstheme="minorHAnsi"/>
            <w:bCs/>
            <w:sz w:val="22"/>
            <w:szCs w:val="22"/>
            <w:rPrChange w:id="262" w:author="Darren Griffiths [2]" w:date="2018-08-13T15:54:00Z">
              <w:rPr>
                <w:bCs/>
                <w:sz w:val="22"/>
                <w:szCs w:val="22"/>
              </w:rPr>
            </w:rPrChange>
          </w:rPr>
          <w:t>, 2012)</w:t>
        </w:r>
      </w:ins>
      <w:ins w:id="263" w:author="Darren Griffiths [2]" w:date="2018-08-13T14:41:00Z">
        <w:r w:rsidR="004A215F" w:rsidRPr="00911B25">
          <w:rPr>
            <w:rFonts w:asciiTheme="minorHAnsi" w:hAnsiTheme="minorHAnsi" w:cstheme="minorHAnsi"/>
            <w:bCs/>
            <w:sz w:val="22"/>
            <w:szCs w:val="22"/>
            <w:rPrChange w:id="264" w:author="Darren Griffiths [2]" w:date="2018-08-13T15:54:00Z">
              <w:rPr>
                <w:bCs/>
                <w:sz w:val="22"/>
                <w:szCs w:val="22"/>
              </w:rPr>
            </w:rPrChange>
          </w:rPr>
          <w:t>.</w:t>
        </w:r>
      </w:ins>
      <w:ins w:id="265" w:author="Darren Griffiths [2]" w:date="2018-08-13T14:59:00Z">
        <w:r w:rsidR="001E50FD" w:rsidRPr="00911B25">
          <w:rPr>
            <w:rFonts w:asciiTheme="minorHAnsi" w:hAnsiTheme="minorHAnsi" w:cstheme="minorHAnsi"/>
            <w:bCs/>
            <w:sz w:val="22"/>
            <w:szCs w:val="22"/>
            <w:rPrChange w:id="266" w:author="Darren Griffiths [2]" w:date="2018-08-13T15:54:00Z">
              <w:rPr>
                <w:bCs/>
                <w:sz w:val="22"/>
                <w:szCs w:val="22"/>
              </w:rPr>
            </w:rPrChange>
          </w:rPr>
          <w:t xml:space="preserve"> </w:t>
        </w:r>
      </w:ins>
    </w:p>
    <w:p w14:paraId="4CBA9E7B" w14:textId="15D19C67" w:rsidR="00631F9B" w:rsidRPr="00911B25" w:rsidRDefault="001E50FD" w:rsidP="00EB1EF7">
      <w:pPr>
        <w:pStyle w:val="Default"/>
        <w:rPr>
          <w:ins w:id="267" w:author="Darren Griffiths [2]" w:date="2018-08-13T15:07:00Z"/>
          <w:rFonts w:asciiTheme="minorHAnsi" w:hAnsiTheme="minorHAnsi" w:cstheme="minorHAnsi"/>
          <w:bCs/>
          <w:sz w:val="22"/>
          <w:szCs w:val="22"/>
          <w:rPrChange w:id="268" w:author="Darren Griffiths [2]" w:date="2018-08-13T15:54:00Z">
            <w:rPr>
              <w:ins w:id="269" w:author="Darren Griffiths [2]" w:date="2018-08-13T15:07:00Z"/>
              <w:bCs/>
              <w:sz w:val="22"/>
              <w:szCs w:val="22"/>
            </w:rPr>
          </w:rPrChange>
        </w:rPr>
      </w:pPr>
      <w:ins w:id="270" w:author="Darren Griffiths [2]" w:date="2018-08-13T14:59:00Z">
        <w:r w:rsidRPr="00911B25">
          <w:rPr>
            <w:rFonts w:asciiTheme="minorHAnsi" w:hAnsiTheme="minorHAnsi" w:cstheme="minorHAnsi"/>
            <w:bCs/>
            <w:i/>
            <w:sz w:val="22"/>
            <w:szCs w:val="22"/>
            <w:rPrChange w:id="271" w:author="Darren Griffiths [2]" w:date="2018-08-13T15:54:00Z">
              <w:rPr>
                <w:bCs/>
                <w:sz w:val="22"/>
                <w:szCs w:val="22"/>
              </w:rPr>
            </w:rPrChange>
          </w:rPr>
          <w:t>However, if you look deeper into the effect video games have on a human brain you will see some positive results</w:t>
        </w:r>
      </w:ins>
      <w:ins w:id="272" w:author="Darren Griffiths [2]" w:date="2018-08-13T15:28:00Z">
        <w:r w:rsidR="00B155CC" w:rsidRPr="00911B25">
          <w:rPr>
            <w:rFonts w:asciiTheme="minorHAnsi" w:hAnsiTheme="minorHAnsi" w:cstheme="minorHAnsi"/>
            <w:bCs/>
            <w:i/>
            <w:sz w:val="22"/>
            <w:szCs w:val="22"/>
            <w:rPrChange w:id="273" w:author="Darren Griffiths [2]" w:date="2018-08-13T15:54:00Z">
              <w:rPr>
                <w:bCs/>
                <w:sz w:val="22"/>
                <w:szCs w:val="22"/>
              </w:rPr>
            </w:rPrChange>
          </w:rPr>
          <w:t xml:space="preserve"> that may not be classed as a </w:t>
        </w:r>
      </w:ins>
      <w:ins w:id="274" w:author="Darren Griffiths [2]" w:date="2018-08-13T15:29:00Z">
        <w:r w:rsidR="00B155CC" w:rsidRPr="00911B25">
          <w:rPr>
            <w:rFonts w:asciiTheme="minorHAnsi" w:hAnsiTheme="minorHAnsi" w:cstheme="minorHAnsi"/>
            <w:bCs/>
            <w:i/>
            <w:sz w:val="22"/>
            <w:szCs w:val="22"/>
            <w:rPrChange w:id="275" w:author="Darren Griffiths [2]" w:date="2018-08-13T15:54:00Z">
              <w:rPr>
                <w:bCs/>
                <w:sz w:val="22"/>
                <w:szCs w:val="22"/>
              </w:rPr>
            </w:rPrChange>
          </w:rPr>
          <w:t>glorification</w:t>
        </w:r>
      </w:ins>
      <w:ins w:id="276" w:author="Darren Griffiths [2]" w:date="2018-08-13T15:28:00Z">
        <w:r w:rsidR="00B155CC" w:rsidRPr="00911B25">
          <w:rPr>
            <w:rFonts w:asciiTheme="minorHAnsi" w:hAnsiTheme="minorHAnsi" w:cstheme="minorHAnsi"/>
            <w:bCs/>
            <w:i/>
            <w:sz w:val="22"/>
            <w:szCs w:val="22"/>
            <w:rPrChange w:id="277" w:author="Darren Griffiths [2]" w:date="2018-08-13T15:54:00Z">
              <w:rPr>
                <w:bCs/>
                <w:sz w:val="22"/>
                <w:szCs w:val="22"/>
              </w:rPr>
            </w:rPrChange>
          </w:rPr>
          <w:t xml:space="preserve"> headline such as </w:t>
        </w:r>
      </w:ins>
      <w:ins w:id="278" w:author="Darren Griffiths [2]" w:date="2018-08-13T15:29:00Z">
        <w:r w:rsidR="00B155CC" w:rsidRPr="00911B25">
          <w:rPr>
            <w:rFonts w:asciiTheme="minorHAnsi" w:hAnsiTheme="minorHAnsi" w:cstheme="minorHAnsi"/>
            <w:bCs/>
            <w:i/>
            <w:sz w:val="22"/>
            <w:szCs w:val="22"/>
            <w:rPrChange w:id="279" w:author="Darren Griffiths [2]" w:date="2018-08-13T15:54:00Z">
              <w:rPr>
                <w:bCs/>
                <w:sz w:val="22"/>
                <w:szCs w:val="22"/>
              </w:rPr>
            </w:rPrChange>
          </w:rPr>
          <w:t>Mr. Trumps</w:t>
        </w:r>
      </w:ins>
      <w:ins w:id="280" w:author="Darren Griffiths [2]" w:date="2018-08-13T15:28:00Z">
        <w:r w:rsidR="00B155CC" w:rsidRPr="00911B25">
          <w:rPr>
            <w:rFonts w:asciiTheme="minorHAnsi" w:hAnsiTheme="minorHAnsi" w:cstheme="minorHAnsi"/>
            <w:bCs/>
            <w:i/>
            <w:sz w:val="22"/>
            <w:szCs w:val="22"/>
            <w:rPrChange w:id="281" w:author="Darren Griffiths [2]" w:date="2018-08-13T15:54:00Z">
              <w:rPr>
                <w:bCs/>
                <w:sz w:val="22"/>
                <w:szCs w:val="22"/>
              </w:rPr>
            </w:rPrChange>
          </w:rPr>
          <w:t xml:space="preserve"> quote</w:t>
        </w:r>
      </w:ins>
      <w:ins w:id="282" w:author="Darren Griffiths [2]" w:date="2018-08-13T15:29:00Z">
        <w:r w:rsidR="00B155CC" w:rsidRPr="00911B25">
          <w:rPr>
            <w:rFonts w:asciiTheme="minorHAnsi" w:hAnsiTheme="minorHAnsi" w:cstheme="minorHAnsi"/>
            <w:bCs/>
            <w:i/>
            <w:sz w:val="22"/>
            <w:szCs w:val="22"/>
            <w:rPrChange w:id="283" w:author="Darren Griffiths [2]" w:date="2018-08-13T15:54:00Z">
              <w:rPr>
                <w:bCs/>
                <w:sz w:val="22"/>
                <w:szCs w:val="22"/>
              </w:rPr>
            </w:rPrChange>
          </w:rPr>
          <w:t>, but non the less are very different and considered extremely healthy</w:t>
        </w:r>
      </w:ins>
      <w:ins w:id="284" w:author="Darren Griffiths [2]" w:date="2018-08-13T14:59:00Z">
        <w:r w:rsidRPr="00911B25">
          <w:rPr>
            <w:rFonts w:asciiTheme="minorHAnsi" w:hAnsiTheme="minorHAnsi" w:cstheme="minorHAnsi"/>
            <w:bCs/>
            <w:i/>
            <w:sz w:val="22"/>
            <w:szCs w:val="22"/>
            <w:rPrChange w:id="285" w:author="Darren Griffiths [2]" w:date="2018-08-13T15:54:00Z">
              <w:rPr>
                <w:bCs/>
                <w:sz w:val="22"/>
                <w:szCs w:val="22"/>
              </w:rPr>
            </w:rPrChange>
          </w:rPr>
          <w:t>.</w:t>
        </w:r>
      </w:ins>
    </w:p>
    <w:p w14:paraId="52242F1B" w14:textId="77777777" w:rsidR="0088121A" w:rsidRDefault="0088121A" w:rsidP="00EB1EF7">
      <w:pPr>
        <w:pStyle w:val="Default"/>
        <w:rPr>
          <w:ins w:id="286" w:author="Darren Griffiths [2]" w:date="2018-08-13T15:05:00Z"/>
          <w:bCs/>
          <w:sz w:val="22"/>
          <w:szCs w:val="22"/>
        </w:rPr>
      </w:pPr>
    </w:p>
    <w:p w14:paraId="39B03AFA" w14:textId="6B33E7A1" w:rsidR="0088121A" w:rsidRPr="00E1615A" w:rsidRDefault="0088121A" w:rsidP="0088121A">
      <w:pPr>
        <w:pStyle w:val="Default"/>
        <w:rPr>
          <w:ins w:id="287" w:author="Darren Griffiths [2]" w:date="2018-08-13T15:08:00Z"/>
          <w:b/>
          <w:bCs/>
          <w:sz w:val="22"/>
          <w:szCs w:val="22"/>
        </w:rPr>
      </w:pPr>
      <w:commentRangeStart w:id="288"/>
      <w:ins w:id="289" w:author="Darren Griffiths [2]" w:date="2018-08-13T15:08:00Z">
        <w:r>
          <w:rPr>
            <w:b/>
            <w:bCs/>
            <w:sz w:val="22"/>
            <w:szCs w:val="22"/>
          </w:rPr>
          <w:t>THEORETICAL RESEARCH (WHAT ARE YOU PLANNING ON DOING TO CHALLENGE THE BACKGROUND?)</w:t>
        </w:r>
      </w:ins>
      <w:commentRangeEnd w:id="288"/>
      <w:ins w:id="290" w:author="Darren Griffiths [2]" w:date="2018-08-14T13:16:00Z">
        <w:r w:rsidR="00D60D88">
          <w:rPr>
            <w:rStyle w:val="CommentReference"/>
            <w:rFonts w:ascii="Calibri" w:hAnsi="Calibri" w:cs="Times New Roman"/>
            <w:color w:val="auto"/>
          </w:rPr>
          <w:commentReference w:id="288"/>
        </w:r>
      </w:ins>
    </w:p>
    <w:p w14:paraId="11B0E301" w14:textId="186D4DB3" w:rsidR="0088121A" w:rsidRPr="00911B25" w:rsidRDefault="0088121A" w:rsidP="00EB1EF7">
      <w:pPr>
        <w:pStyle w:val="Default"/>
        <w:rPr>
          <w:ins w:id="291" w:author="Darren Griffiths [2]" w:date="2018-08-13T15:00:00Z"/>
          <w:rFonts w:asciiTheme="minorHAnsi" w:hAnsiTheme="minorHAnsi" w:cstheme="minorHAnsi"/>
          <w:bCs/>
          <w:sz w:val="22"/>
          <w:szCs w:val="22"/>
          <w:rPrChange w:id="292" w:author="Darren Griffiths [2]" w:date="2018-08-13T15:51:00Z">
            <w:rPr>
              <w:ins w:id="293" w:author="Darren Griffiths [2]" w:date="2018-08-13T15:00:00Z"/>
              <w:bCs/>
              <w:sz w:val="22"/>
              <w:szCs w:val="22"/>
            </w:rPr>
          </w:rPrChange>
        </w:rPr>
      </w:pPr>
      <w:ins w:id="294" w:author="Darren Griffiths [2]" w:date="2018-08-13T15:09:00Z">
        <w:r>
          <w:rPr>
            <w:rFonts w:asciiTheme="minorHAnsi" w:hAnsiTheme="minorHAnsi" w:cstheme="minorHAnsi"/>
            <w:bCs/>
            <w:sz w:val="22"/>
            <w:szCs w:val="22"/>
          </w:rPr>
          <w:t>A rev</w:t>
        </w:r>
      </w:ins>
      <w:ins w:id="295" w:author="Darren Griffiths [2]" w:date="2018-08-13T15:10:00Z">
        <w:r>
          <w:rPr>
            <w:rFonts w:asciiTheme="minorHAnsi" w:hAnsiTheme="minorHAnsi" w:cstheme="minorHAnsi"/>
            <w:bCs/>
            <w:sz w:val="22"/>
            <w:szCs w:val="22"/>
          </w:rPr>
          <w:t>iew</w:t>
        </w:r>
      </w:ins>
      <w:ins w:id="296" w:author="Darren Griffiths [2]" w:date="2018-08-14T13:18:00Z">
        <w:r w:rsidR="00D60D88">
          <w:rPr>
            <w:rFonts w:asciiTheme="minorHAnsi" w:hAnsiTheme="minorHAnsi" w:cstheme="minorHAnsi"/>
            <w:bCs/>
            <w:sz w:val="22"/>
            <w:szCs w:val="22"/>
          </w:rPr>
          <w:t xml:space="preserve"> </w:t>
        </w:r>
      </w:ins>
      <w:ins w:id="297" w:author="Darren Griffiths [2]" w:date="2018-08-14T13:19:00Z">
        <w:r w:rsidR="00D60D88">
          <w:rPr>
            <w:rFonts w:asciiTheme="minorHAnsi" w:hAnsiTheme="minorHAnsi" w:cstheme="minorHAnsi"/>
            <w:bCs/>
            <w:sz w:val="22"/>
            <w:szCs w:val="22"/>
          </w:rPr>
          <w:t>*</w:t>
        </w:r>
      </w:ins>
      <w:ins w:id="298" w:author="Darren Griffiths [2]" w:date="2018-08-13T15:10:00Z">
        <w:r>
          <w:rPr>
            <w:rFonts w:asciiTheme="minorHAnsi" w:hAnsiTheme="minorHAnsi" w:cstheme="minorHAnsi"/>
            <w:bCs/>
            <w:sz w:val="22"/>
            <w:szCs w:val="22"/>
          </w:rPr>
          <w:t xml:space="preserve"> of existing academic literature surrounding</w:t>
        </w:r>
      </w:ins>
      <w:ins w:id="299" w:author="Darren Griffiths [2]" w:date="2018-08-13T15:34:00Z">
        <w:r w:rsidR="0039302B">
          <w:rPr>
            <w:rFonts w:asciiTheme="minorHAnsi" w:hAnsiTheme="minorHAnsi" w:cstheme="minorHAnsi"/>
            <w:bCs/>
            <w:sz w:val="22"/>
            <w:szCs w:val="22"/>
          </w:rPr>
          <w:t xml:space="preserve"> </w:t>
        </w:r>
      </w:ins>
      <w:ins w:id="300" w:author="Darren Griffiths [2]" w:date="2018-08-13T15:45:00Z">
        <w:r w:rsidR="002A15EB">
          <w:rPr>
            <w:rFonts w:asciiTheme="minorHAnsi" w:hAnsiTheme="minorHAnsi" w:cstheme="minorHAnsi"/>
            <w:bCs/>
            <w:sz w:val="22"/>
            <w:szCs w:val="22"/>
          </w:rPr>
          <w:t xml:space="preserve">the interest in </w:t>
        </w:r>
      </w:ins>
      <w:ins w:id="301" w:author="Darren Griffiths [2]" w:date="2018-08-13T15:34:00Z">
        <w:r w:rsidR="0039302B">
          <w:rPr>
            <w:rFonts w:asciiTheme="minorHAnsi" w:hAnsiTheme="minorHAnsi" w:cstheme="minorHAnsi"/>
            <w:bCs/>
            <w:sz w:val="22"/>
            <w:szCs w:val="22"/>
          </w:rPr>
          <w:t>art work cla</w:t>
        </w:r>
      </w:ins>
      <w:ins w:id="302" w:author="Darren Griffiths [2]" w:date="2018-08-13T15:35:00Z">
        <w:r w:rsidR="0039302B">
          <w:rPr>
            <w:rFonts w:asciiTheme="minorHAnsi" w:hAnsiTheme="minorHAnsi" w:cstheme="minorHAnsi"/>
            <w:bCs/>
            <w:sz w:val="22"/>
            <w:szCs w:val="22"/>
          </w:rPr>
          <w:t>ssed as</w:t>
        </w:r>
      </w:ins>
      <w:ins w:id="303" w:author="Darren Griffiths [2]" w:date="2018-08-13T15:10:00Z">
        <w:r>
          <w:rPr>
            <w:rFonts w:asciiTheme="minorHAnsi" w:hAnsiTheme="minorHAnsi" w:cstheme="minorHAnsi"/>
            <w:bCs/>
            <w:sz w:val="22"/>
            <w:szCs w:val="22"/>
          </w:rPr>
          <w:t xml:space="preserve"> </w:t>
        </w:r>
      </w:ins>
      <w:ins w:id="304" w:author="Darren Griffiths [2]" w:date="2018-08-13T15:31:00Z">
        <w:r w:rsidR="00841CBE">
          <w:rPr>
            <w:rFonts w:asciiTheme="minorHAnsi" w:hAnsiTheme="minorHAnsi" w:cstheme="minorHAnsi"/>
            <w:bCs/>
            <w:sz w:val="22"/>
            <w:szCs w:val="22"/>
          </w:rPr>
          <w:t xml:space="preserve">horror </w:t>
        </w:r>
      </w:ins>
      <w:ins w:id="305" w:author="Darren Griffiths [2]" w:date="2018-08-13T15:44:00Z">
        <w:r w:rsidR="00B5346D">
          <w:rPr>
            <w:rFonts w:asciiTheme="minorHAnsi" w:hAnsiTheme="minorHAnsi" w:cstheme="minorHAnsi"/>
            <w:bCs/>
            <w:sz w:val="22"/>
            <w:szCs w:val="22"/>
          </w:rPr>
          <w:t>and</w:t>
        </w:r>
      </w:ins>
      <w:ins w:id="306" w:author="Darren Griffiths [2]" w:date="2018-08-13T15:40:00Z">
        <w:r w:rsidR="00B5346D">
          <w:rPr>
            <w:rFonts w:asciiTheme="minorHAnsi" w:hAnsiTheme="minorHAnsi" w:cstheme="minorHAnsi"/>
            <w:bCs/>
            <w:sz w:val="22"/>
            <w:szCs w:val="22"/>
          </w:rPr>
          <w:t xml:space="preserve"> other existing academic literatures surrounding </w:t>
        </w:r>
      </w:ins>
      <w:ins w:id="307" w:author="Darren Griffiths [2]" w:date="2018-08-13T15:39:00Z">
        <w:r w:rsidR="00B5346D">
          <w:rPr>
            <w:rFonts w:asciiTheme="minorHAnsi" w:hAnsiTheme="minorHAnsi" w:cstheme="minorHAnsi"/>
            <w:bCs/>
            <w:sz w:val="22"/>
            <w:szCs w:val="22"/>
          </w:rPr>
          <w:t xml:space="preserve">the effects </w:t>
        </w:r>
      </w:ins>
      <w:ins w:id="308" w:author="Darren Griffiths [2]" w:date="2018-08-13T15:40:00Z">
        <w:r w:rsidR="00B5346D">
          <w:rPr>
            <w:rFonts w:asciiTheme="minorHAnsi" w:hAnsiTheme="minorHAnsi" w:cstheme="minorHAnsi"/>
            <w:bCs/>
            <w:sz w:val="22"/>
            <w:szCs w:val="22"/>
          </w:rPr>
          <w:t xml:space="preserve">various </w:t>
        </w:r>
      </w:ins>
      <w:ins w:id="309" w:author="Darren Griffiths [2]" w:date="2018-08-13T15:39:00Z">
        <w:r w:rsidR="00B5346D">
          <w:rPr>
            <w:rFonts w:asciiTheme="minorHAnsi" w:hAnsiTheme="minorHAnsi" w:cstheme="minorHAnsi"/>
            <w:bCs/>
            <w:sz w:val="22"/>
            <w:szCs w:val="22"/>
          </w:rPr>
          <w:t xml:space="preserve">puzzles </w:t>
        </w:r>
      </w:ins>
      <w:ins w:id="310" w:author="Darren Griffiths [2]" w:date="2018-08-13T15:40:00Z">
        <w:r w:rsidR="00B5346D">
          <w:rPr>
            <w:rFonts w:asciiTheme="minorHAnsi" w:hAnsiTheme="minorHAnsi" w:cstheme="minorHAnsi"/>
            <w:bCs/>
            <w:sz w:val="22"/>
            <w:szCs w:val="22"/>
          </w:rPr>
          <w:t>type</w:t>
        </w:r>
      </w:ins>
      <w:ins w:id="311" w:author="Darren Griffiths [2]" w:date="2018-08-13T15:46:00Z">
        <w:r w:rsidR="002A15EB">
          <w:rPr>
            <w:rFonts w:asciiTheme="minorHAnsi" w:hAnsiTheme="minorHAnsi" w:cstheme="minorHAnsi"/>
            <w:bCs/>
            <w:sz w:val="22"/>
            <w:szCs w:val="22"/>
          </w:rPr>
          <w:t xml:space="preserve">. In which </w:t>
        </w:r>
        <w:r w:rsidR="00743C0A">
          <w:rPr>
            <w:rFonts w:asciiTheme="minorHAnsi" w:hAnsiTheme="minorHAnsi" w:cstheme="minorHAnsi"/>
            <w:bCs/>
            <w:sz w:val="22"/>
            <w:szCs w:val="22"/>
          </w:rPr>
          <w:t xml:space="preserve">effects they </w:t>
        </w:r>
      </w:ins>
      <w:ins w:id="312" w:author="Darren Griffiths [2]" w:date="2018-08-13T15:39:00Z">
        <w:r w:rsidR="00B5346D">
          <w:rPr>
            <w:rFonts w:asciiTheme="minorHAnsi" w:hAnsiTheme="minorHAnsi" w:cstheme="minorHAnsi"/>
            <w:bCs/>
            <w:sz w:val="22"/>
            <w:szCs w:val="22"/>
          </w:rPr>
          <w:t>can have on a human brain</w:t>
        </w:r>
      </w:ins>
      <w:ins w:id="313" w:author="Darren Griffiths [2]" w:date="2018-08-13T15:40:00Z">
        <w:r w:rsidR="00B5346D">
          <w:rPr>
            <w:rFonts w:asciiTheme="minorHAnsi" w:hAnsiTheme="minorHAnsi" w:cstheme="minorHAnsi"/>
            <w:bCs/>
            <w:sz w:val="22"/>
            <w:szCs w:val="22"/>
          </w:rPr>
          <w:t xml:space="preserve"> </w:t>
        </w:r>
      </w:ins>
      <w:ins w:id="314" w:author="Darren Griffiths [2]" w:date="2018-08-13T15:46:00Z">
        <w:r w:rsidR="00743C0A">
          <w:rPr>
            <w:rFonts w:asciiTheme="minorHAnsi" w:hAnsiTheme="minorHAnsi" w:cstheme="minorHAnsi"/>
            <w:bCs/>
            <w:sz w:val="22"/>
            <w:szCs w:val="22"/>
          </w:rPr>
          <w:t>whilst</w:t>
        </w:r>
      </w:ins>
      <w:ins w:id="315" w:author="Darren Griffiths [2]" w:date="2018-08-13T15:40:00Z">
        <w:r w:rsidR="00B5346D">
          <w:rPr>
            <w:rFonts w:asciiTheme="minorHAnsi" w:hAnsiTheme="minorHAnsi" w:cstheme="minorHAnsi"/>
            <w:bCs/>
            <w:sz w:val="22"/>
            <w:szCs w:val="22"/>
          </w:rPr>
          <w:t xml:space="preserve"> </w:t>
        </w:r>
      </w:ins>
      <w:ins w:id="316" w:author="Darren Griffiths [2]" w:date="2018-08-13T15:41:00Z">
        <w:r w:rsidR="00B5346D">
          <w:rPr>
            <w:rFonts w:asciiTheme="minorHAnsi" w:hAnsiTheme="minorHAnsi" w:cstheme="minorHAnsi"/>
            <w:bCs/>
            <w:sz w:val="22"/>
            <w:szCs w:val="22"/>
          </w:rPr>
          <w:t xml:space="preserve">exploring the positive </w:t>
        </w:r>
      </w:ins>
      <w:ins w:id="317" w:author="Darren Griffiths [2]" w:date="2018-08-13T15:47:00Z">
        <w:r w:rsidR="00743C0A">
          <w:rPr>
            <w:rFonts w:asciiTheme="minorHAnsi" w:hAnsiTheme="minorHAnsi" w:cstheme="minorHAnsi"/>
            <w:bCs/>
            <w:sz w:val="22"/>
            <w:szCs w:val="22"/>
          </w:rPr>
          <w:t>possibilism</w:t>
        </w:r>
      </w:ins>
      <w:ins w:id="318" w:author="Darren Griffiths [2]" w:date="2018-08-13T15:46:00Z">
        <w:r w:rsidR="00743C0A">
          <w:rPr>
            <w:rFonts w:asciiTheme="minorHAnsi" w:hAnsiTheme="minorHAnsi" w:cstheme="minorHAnsi"/>
            <w:bCs/>
            <w:sz w:val="22"/>
            <w:szCs w:val="22"/>
          </w:rPr>
          <w:t xml:space="preserve"> of</w:t>
        </w:r>
      </w:ins>
      <w:ins w:id="319" w:author="Darren Griffiths [2]" w:date="2018-08-13T15:47:00Z">
        <w:r w:rsidR="00743C0A">
          <w:rPr>
            <w:rFonts w:asciiTheme="minorHAnsi" w:hAnsiTheme="minorHAnsi" w:cstheme="minorHAnsi"/>
            <w:bCs/>
            <w:sz w:val="22"/>
            <w:szCs w:val="22"/>
          </w:rPr>
          <w:t xml:space="preserve"> a</w:t>
        </w:r>
      </w:ins>
      <w:ins w:id="320" w:author="Darren Griffiths [2]" w:date="2018-08-13T15:46:00Z">
        <w:r w:rsidR="00743C0A">
          <w:rPr>
            <w:rFonts w:asciiTheme="minorHAnsi" w:hAnsiTheme="minorHAnsi" w:cstheme="minorHAnsi"/>
            <w:bCs/>
            <w:sz w:val="22"/>
            <w:szCs w:val="22"/>
          </w:rPr>
          <w:t xml:space="preserve"> collaboration </w:t>
        </w:r>
      </w:ins>
      <w:ins w:id="321" w:author="Darren Griffiths [2]" w:date="2018-08-13T15:47:00Z">
        <w:r w:rsidR="00743C0A">
          <w:rPr>
            <w:rFonts w:asciiTheme="minorHAnsi" w:hAnsiTheme="minorHAnsi" w:cstheme="minorHAnsi"/>
            <w:bCs/>
            <w:sz w:val="22"/>
            <w:szCs w:val="22"/>
          </w:rPr>
          <w:t>may bring</w:t>
        </w:r>
      </w:ins>
      <w:ins w:id="322" w:author="Darren Griffiths [2]" w:date="2018-08-13T15:41:00Z">
        <w:r w:rsidR="00B5346D">
          <w:rPr>
            <w:rFonts w:asciiTheme="minorHAnsi" w:hAnsiTheme="minorHAnsi" w:cstheme="minorHAnsi"/>
            <w:bCs/>
            <w:sz w:val="22"/>
            <w:szCs w:val="22"/>
          </w:rPr>
          <w:t>. Doing so will help determi</w:t>
        </w:r>
      </w:ins>
      <w:ins w:id="323" w:author="Darren Griffiths [2]" w:date="2018-08-13T15:42:00Z">
        <w:r w:rsidR="00B5346D">
          <w:rPr>
            <w:rFonts w:asciiTheme="minorHAnsi" w:hAnsiTheme="minorHAnsi" w:cstheme="minorHAnsi"/>
            <w:bCs/>
            <w:sz w:val="22"/>
            <w:szCs w:val="22"/>
          </w:rPr>
          <w:t xml:space="preserve">ne whether </w:t>
        </w:r>
      </w:ins>
      <w:ins w:id="324" w:author="Darren Griffiths [2]" w:date="2018-08-13T15:47:00Z">
        <w:r w:rsidR="00743C0A">
          <w:rPr>
            <w:rFonts w:asciiTheme="minorHAnsi" w:hAnsiTheme="minorHAnsi" w:cstheme="minorHAnsi"/>
            <w:bCs/>
            <w:sz w:val="22"/>
            <w:szCs w:val="22"/>
          </w:rPr>
          <w:t>the</w:t>
        </w:r>
      </w:ins>
      <w:ins w:id="325" w:author="Darren Griffiths [2]" w:date="2018-08-13T15:42:00Z">
        <w:r w:rsidR="00B5346D">
          <w:rPr>
            <w:rFonts w:asciiTheme="minorHAnsi" w:hAnsiTheme="minorHAnsi" w:cstheme="minorHAnsi"/>
            <w:bCs/>
            <w:sz w:val="22"/>
            <w:szCs w:val="22"/>
          </w:rPr>
          <w:t xml:space="preserve"> collaboration of the two can be a positive mix</w:t>
        </w:r>
      </w:ins>
      <w:ins w:id="326" w:author="Darren Griffiths [2]" w:date="2018-08-13T15:51:00Z">
        <w:r w:rsidR="00911B25">
          <w:rPr>
            <w:rFonts w:asciiTheme="minorHAnsi" w:hAnsiTheme="minorHAnsi" w:cstheme="minorHAnsi"/>
            <w:bCs/>
            <w:sz w:val="22"/>
            <w:szCs w:val="22"/>
          </w:rPr>
          <w:t xml:space="preserve"> when developed in Unity engine.</w:t>
        </w:r>
      </w:ins>
    </w:p>
    <w:p w14:paraId="25C98D42" w14:textId="391B9117" w:rsidR="001E50FD" w:rsidRDefault="001E50FD" w:rsidP="00EB1EF7">
      <w:pPr>
        <w:pStyle w:val="Default"/>
        <w:rPr>
          <w:ins w:id="327" w:author="Darren Griffiths [2]" w:date="2018-08-13T15:04:00Z"/>
          <w:bCs/>
          <w:sz w:val="22"/>
          <w:szCs w:val="22"/>
        </w:rPr>
      </w:pPr>
    </w:p>
    <w:p w14:paraId="7199E75C" w14:textId="43C01F1E" w:rsidR="001E50FD" w:rsidRPr="001E50FD" w:rsidRDefault="001E50FD" w:rsidP="00EB1EF7">
      <w:pPr>
        <w:pStyle w:val="Default"/>
        <w:rPr>
          <w:ins w:id="328" w:author="Darren Griffiths [2]" w:date="2018-08-13T15:00:00Z"/>
          <w:b/>
          <w:bCs/>
          <w:sz w:val="22"/>
          <w:szCs w:val="22"/>
          <w:rPrChange w:id="329" w:author="Darren Griffiths [2]" w:date="2018-08-13T15:04:00Z">
            <w:rPr>
              <w:ins w:id="330" w:author="Darren Griffiths [2]" w:date="2018-08-13T15:00:00Z"/>
              <w:bCs/>
              <w:sz w:val="22"/>
              <w:szCs w:val="22"/>
            </w:rPr>
          </w:rPrChange>
        </w:rPr>
      </w:pPr>
      <w:ins w:id="331" w:author="Darren Griffiths [2]" w:date="2018-08-13T15:04:00Z">
        <w:r>
          <w:rPr>
            <w:b/>
            <w:bCs/>
            <w:sz w:val="22"/>
            <w:szCs w:val="22"/>
          </w:rPr>
          <w:t>PRACTICAL RESEARCH</w:t>
        </w:r>
      </w:ins>
      <w:ins w:id="332" w:author="Darren Griffiths [2]" w:date="2018-08-13T15:07:00Z">
        <w:r w:rsidR="00A00097">
          <w:rPr>
            <w:b/>
            <w:bCs/>
            <w:sz w:val="22"/>
            <w:szCs w:val="22"/>
          </w:rPr>
          <w:t xml:space="preserve"> </w:t>
        </w:r>
      </w:ins>
      <w:ins w:id="333" w:author="Darren Griffiths [2]" w:date="2018-08-13T15:06:00Z">
        <w:r w:rsidR="00A00097">
          <w:rPr>
            <w:b/>
            <w:bCs/>
            <w:sz w:val="22"/>
            <w:szCs w:val="22"/>
          </w:rPr>
          <w:t>(WHAT YOU ARE GOING TO DO TO TEST THE REACTION</w:t>
        </w:r>
      </w:ins>
      <w:ins w:id="334" w:author="Darren Griffiths [2]" w:date="2018-08-13T15:07:00Z">
        <w:r w:rsidR="00A00097">
          <w:rPr>
            <w:b/>
            <w:bCs/>
            <w:sz w:val="22"/>
            <w:szCs w:val="22"/>
          </w:rPr>
          <w:t>?</w:t>
        </w:r>
      </w:ins>
      <w:ins w:id="335" w:author="Darren Griffiths [2]" w:date="2018-08-13T15:06:00Z">
        <w:r w:rsidR="00A00097">
          <w:rPr>
            <w:b/>
            <w:bCs/>
            <w:sz w:val="22"/>
            <w:szCs w:val="22"/>
          </w:rPr>
          <w:t>)</w:t>
        </w:r>
      </w:ins>
    </w:p>
    <w:p w14:paraId="32254E97" w14:textId="06E8953C" w:rsidR="00B5346D" w:rsidRPr="00911B25" w:rsidRDefault="001E50FD" w:rsidP="00EB1EF7">
      <w:pPr>
        <w:pStyle w:val="Default"/>
        <w:rPr>
          <w:ins w:id="336" w:author="Darren Griffiths [2]" w:date="2018-08-13T15:07:00Z"/>
          <w:rFonts w:asciiTheme="minorHAnsi" w:hAnsiTheme="minorHAnsi" w:cstheme="minorHAnsi"/>
          <w:bCs/>
          <w:sz w:val="22"/>
          <w:szCs w:val="22"/>
          <w:rPrChange w:id="337" w:author="Darren Griffiths [2]" w:date="2018-08-13T15:55:00Z">
            <w:rPr>
              <w:ins w:id="338" w:author="Darren Griffiths [2]" w:date="2018-08-13T15:07:00Z"/>
              <w:bCs/>
              <w:sz w:val="22"/>
              <w:szCs w:val="22"/>
            </w:rPr>
          </w:rPrChange>
        </w:rPr>
      </w:pPr>
      <w:ins w:id="339" w:author="Darren Griffiths [2]" w:date="2018-08-13T15:00:00Z">
        <w:r w:rsidRPr="00911B25">
          <w:rPr>
            <w:rFonts w:asciiTheme="minorHAnsi" w:hAnsiTheme="minorHAnsi" w:cstheme="minorHAnsi"/>
            <w:bCs/>
            <w:sz w:val="22"/>
            <w:szCs w:val="22"/>
            <w:rPrChange w:id="340" w:author="Darren Griffiths [2]" w:date="2018-08-13T15:54:00Z">
              <w:rPr>
                <w:bCs/>
                <w:sz w:val="22"/>
                <w:szCs w:val="22"/>
              </w:rPr>
            </w:rPrChange>
          </w:rPr>
          <w:t xml:space="preserve">To </w:t>
        </w:r>
      </w:ins>
      <w:ins w:id="341" w:author="Darren Griffiths [2]" w:date="2018-08-14T13:20:00Z">
        <w:r w:rsidR="00D60D88">
          <w:rPr>
            <w:rFonts w:asciiTheme="minorHAnsi" w:hAnsiTheme="minorHAnsi" w:cstheme="minorHAnsi"/>
            <w:bCs/>
            <w:sz w:val="22"/>
            <w:szCs w:val="22"/>
          </w:rPr>
          <w:t xml:space="preserve">help </w:t>
        </w:r>
      </w:ins>
      <w:bookmarkStart w:id="342" w:name="_GoBack"/>
      <w:bookmarkEnd w:id="342"/>
      <w:ins w:id="343" w:author="Darren Griffiths [2]" w:date="2018-08-13T15:00:00Z">
        <w:r w:rsidRPr="00911B25">
          <w:rPr>
            <w:rFonts w:asciiTheme="minorHAnsi" w:hAnsiTheme="minorHAnsi" w:cstheme="minorHAnsi"/>
            <w:bCs/>
            <w:sz w:val="22"/>
            <w:szCs w:val="22"/>
            <w:rPrChange w:id="344" w:author="Darren Griffiths [2]" w:date="2018-08-13T15:54:00Z">
              <w:rPr>
                <w:bCs/>
                <w:sz w:val="22"/>
                <w:szCs w:val="22"/>
              </w:rPr>
            </w:rPrChange>
          </w:rPr>
          <w:t>determin</w:t>
        </w:r>
      </w:ins>
      <w:ins w:id="345" w:author="Darren Griffiths [2]" w:date="2018-08-13T15:01:00Z">
        <w:r w:rsidRPr="00911B25">
          <w:rPr>
            <w:rFonts w:asciiTheme="minorHAnsi" w:hAnsiTheme="minorHAnsi" w:cstheme="minorHAnsi"/>
            <w:bCs/>
            <w:sz w:val="22"/>
            <w:szCs w:val="22"/>
            <w:rPrChange w:id="346" w:author="Darren Griffiths [2]" w:date="2018-08-13T15:54:00Z">
              <w:rPr>
                <w:bCs/>
                <w:sz w:val="22"/>
                <w:szCs w:val="22"/>
              </w:rPr>
            </w:rPrChange>
          </w:rPr>
          <w:t>e if you could collaborate the two</w:t>
        </w:r>
      </w:ins>
      <w:ins w:id="347" w:author="Darren Griffiths [2]" w:date="2018-08-13T16:08:00Z">
        <w:r w:rsidR="0065427D">
          <w:rPr>
            <w:rFonts w:asciiTheme="minorHAnsi" w:hAnsiTheme="minorHAnsi" w:cstheme="minorHAnsi"/>
            <w:bCs/>
            <w:sz w:val="22"/>
            <w:szCs w:val="22"/>
          </w:rPr>
          <w:t xml:space="preserve"> genres</w:t>
        </w:r>
      </w:ins>
      <w:ins w:id="348" w:author="Darren Griffiths [2]" w:date="2018-08-13T15:01:00Z">
        <w:r w:rsidRPr="00911B25">
          <w:rPr>
            <w:rFonts w:asciiTheme="minorHAnsi" w:hAnsiTheme="minorHAnsi" w:cstheme="minorHAnsi"/>
            <w:bCs/>
            <w:sz w:val="22"/>
            <w:szCs w:val="22"/>
            <w:rPrChange w:id="349" w:author="Darren Griffiths [2]" w:date="2018-08-13T15:54:00Z">
              <w:rPr>
                <w:bCs/>
                <w:sz w:val="22"/>
                <w:szCs w:val="22"/>
              </w:rPr>
            </w:rPrChange>
          </w:rPr>
          <w:t xml:space="preserve"> for positive effects, a game will be developed with various puzzles based </w:t>
        </w:r>
      </w:ins>
      <w:ins w:id="350" w:author="Darren Griffiths [2]" w:date="2018-08-13T16:08:00Z">
        <w:r w:rsidR="0065427D">
          <w:rPr>
            <w:rFonts w:asciiTheme="minorHAnsi" w:hAnsiTheme="minorHAnsi" w:cstheme="minorHAnsi"/>
            <w:bCs/>
            <w:sz w:val="22"/>
            <w:szCs w:val="22"/>
          </w:rPr>
          <w:t>with</w:t>
        </w:r>
      </w:ins>
      <w:ins w:id="351" w:author="Darren Griffiths [2]" w:date="2018-08-13T15:01:00Z">
        <w:r w:rsidRPr="00911B25">
          <w:rPr>
            <w:rFonts w:asciiTheme="minorHAnsi" w:hAnsiTheme="minorHAnsi" w:cstheme="minorHAnsi"/>
            <w:bCs/>
            <w:sz w:val="22"/>
            <w:szCs w:val="22"/>
            <w:rPrChange w:id="352" w:author="Darren Griffiths [2]" w:date="2018-08-13T15:54:00Z">
              <w:rPr>
                <w:bCs/>
                <w:sz w:val="22"/>
                <w:szCs w:val="22"/>
              </w:rPr>
            </w:rPrChange>
          </w:rPr>
          <w:t>in a horror story</w:t>
        </w:r>
      </w:ins>
      <w:ins w:id="353" w:author="Darren Griffiths [2]" w:date="2018-08-13T15:51:00Z">
        <w:r w:rsidR="00911B25" w:rsidRPr="00911B25">
          <w:rPr>
            <w:rFonts w:asciiTheme="minorHAnsi" w:hAnsiTheme="minorHAnsi" w:cstheme="minorHAnsi"/>
            <w:bCs/>
            <w:sz w:val="22"/>
            <w:szCs w:val="22"/>
            <w:rPrChange w:id="354" w:author="Darren Griffiths [2]" w:date="2018-08-13T15:54:00Z">
              <w:rPr>
                <w:bCs/>
                <w:sz w:val="22"/>
                <w:szCs w:val="22"/>
              </w:rPr>
            </w:rPrChange>
          </w:rPr>
          <w:t xml:space="preserve">. </w:t>
        </w:r>
      </w:ins>
      <w:ins w:id="355" w:author="Darren Griffiths [2]" w:date="2018-08-13T16:09:00Z">
        <w:r w:rsidR="0065427D">
          <w:rPr>
            <w:rFonts w:asciiTheme="minorHAnsi" w:hAnsiTheme="minorHAnsi" w:cstheme="minorHAnsi"/>
            <w:bCs/>
            <w:sz w:val="22"/>
            <w:szCs w:val="22"/>
          </w:rPr>
          <w:t>W</w:t>
        </w:r>
      </w:ins>
      <w:ins w:id="356" w:author="Darren Griffiths [2]" w:date="2018-08-13T15:53:00Z">
        <w:r w:rsidR="00911B25" w:rsidRPr="00911B25">
          <w:rPr>
            <w:rFonts w:asciiTheme="minorHAnsi" w:hAnsiTheme="minorHAnsi" w:cstheme="minorHAnsi"/>
            <w:bCs/>
            <w:sz w:val="22"/>
            <w:szCs w:val="22"/>
            <w:rPrChange w:id="357" w:author="Darren Griffiths [2]" w:date="2018-08-13T15:54:00Z">
              <w:rPr>
                <w:bCs/>
                <w:sz w:val="22"/>
                <w:szCs w:val="22"/>
              </w:rPr>
            </w:rPrChange>
          </w:rPr>
          <w:t xml:space="preserve">ith the question in mind, </w:t>
        </w:r>
      </w:ins>
      <w:ins w:id="358" w:author="Darren Griffiths [2]" w:date="2018-08-13T16:08:00Z">
        <w:r w:rsidR="0065427D" w:rsidRPr="0065427D">
          <w:rPr>
            <w:rFonts w:asciiTheme="minorHAnsi" w:hAnsiTheme="minorHAnsi" w:cstheme="minorHAnsi"/>
            <w:bCs/>
            <w:i/>
            <w:sz w:val="22"/>
            <w:szCs w:val="22"/>
            <w:rPrChange w:id="359" w:author="Darren Griffiths [2]" w:date="2018-08-13T16:10:00Z">
              <w:rPr>
                <w:rFonts w:asciiTheme="minorHAnsi" w:hAnsiTheme="minorHAnsi" w:cstheme="minorHAnsi"/>
                <w:bCs/>
                <w:sz w:val="22"/>
                <w:szCs w:val="22"/>
              </w:rPr>
            </w:rPrChange>
          </w:rPr>
          <w:t xml:space="preserve">can </w:t>
        </w:r>
      </w:ins>
      <w:ins w:id="360" w:author="Darren Griffiths [2]" w:date="2018-08-13T15:53:00Z">
        <w:r w:rsidR="00911B25" w:rsidRPr="0065427D">
          <w:rPr>
            <w:rFonts w:asciiTheme="minorHAnsi" w:hAnsiTheme="minorHAnsi" w:cstheme="minorHAnsi"/>
            <w:bCs/>
            <w:i/>
            <w:sz w:val="22"/>
            <w:szCs w:val="22"/>
            <w:rPrChange w:id="361" w:author="Darren Griffiths [2]" w:date="2018-08-13T16:10:00Z">
              <w:rPr>
                <w:bCs/>
                <w:i/>
                <w:sz w:val="22"/>
                <w:szCs w:val="22"/>
              </w:rPr>
            </w:rPrChange>
          </w:rPr>
          <w:t>a game with puzzles be healthy for you brain whilst still capturing your interest in a horror genre</w:t>
        </w:r>
      </w:ins>
      <w:ins w:id="362" w:author="Darren Griffiths [2]" w:date="2018-08-13T16:09:00Z">
        <w:r w:rsidR="0065427D">
          <w:rPr>
            <w:rFonts w:asciiTheme="minorHAnsi" w:hAnsiTheme="minorHAnsi" w:cstheme="minorHAnsi"/>
            <w:bCs/>
            <w:sz w:val="22"/>
            <w:szCs w:val="22"/>
          </w:rPr>
          <w:t>?</w:t>
        </w:r>
      </w:ins>
      <w:ins w:id="363" w:author="Darren Griffiths [2]" w:date="2018-08-13T15:54:00Z">
        <w:r w:rsidR="00911B25" w:rsidRPr="00911B25">
          <w:rPr>
            <w:rFonts w:asciiTheme="minorHAnsi" w:hAnsiTheme="minorHAnsi" w:cstheme="minorHAnsi"/>
            <w:bCs/>
            <w:sz w:val="22"/>
            <w:szCs w:val="22"/>
            <w:rPrChange w:id="364" w:author="Darren Griffiths [2]" w:date="2018-08-13T15:54:00Z">
              <w:rPr>
                <w:bCs/>
                <w:sz w:val="22"/>
                <w:szCs w:val="22"/>
              </w:rPr>
            </w:rPrChange>
          </w:rPr>
          <w:t xml:space="preserve"> </w:t>
        </w:r>
      </w:ins>
      <w:ins w:id="365" w:author="Darren Griffiths [2]" w:date="2018-08-13T16:10:00Z">
        <w:r w:rsidR="0065427D">
          <w:rPr>
            <w:rFonts w:asciiTheme="minorHAnsi" w:hAnsiTheme="minorHAnsi" w:cstheme="minorHAnsi"/>
            <w:bCs/>
            <w:sz w:val="22"/>
            <w:szCs w:val="22"/>
          </w:rPr>
          <w:t xml:space="preserve"> The game is tailored to challenge the players emotion and logic. This can be achieved by relat</w:t>
        </w:r>
      </w:ins>
      <w:ins w:id="366" w:author="Darren Griffiths [2]" w:date="2018-08-13T16:11:00Z">
        <w:r w:rsidR="0065427D">
          <w:rPr>
            <w:rFonts w:asciiTheme="minorHAnsi" w:hAnsiTheme="minorHAnsi" w:cstheme="minorHAnsi"/>
            <w:bCs/>
            <w:sz w:val="22"/>
            <w:szCs w:val="22"/>
          </w:rPr>
          <w:t>ing to the reviewed academical papers that back the theor</w:t>
        </w:r>
      </w:ins>
      <w:ins w:id="367" w:author="Darren Griffiths [2]" w:date="2018-08-13T16:12:00Z">
        <w:r w:rsidR="0065427D">
          <w:rPr>
            <w:rFonts w:asciiTheme="minorHAnsi" w:hAnsiTheme="minorHAnsi" w:cstheme="minorHAnsi"/>
            <w:bCs/>
            <w:sz w:val="22"/>
            <w:szCs w:val="22"/>
          </w:rPr>
          <w:t>ies and facts that should achieve the same results by</w:t>
        </w:r>
      </w:ins>
      <w:ins w:id="368" w:author="Darren Griffiths [2]" w:date="2018-08-13T16:11:00Z">
        <w:r w:rsidR="0065427D">
          <w:rPr>
            <w:rFonts w:asciiTheme="minorHAnsi" w:hAnsiTheme="minorHAnsi" w:cstheme="minorHAnsi"/>
            <w:bCs/>
            <w:sz w:val="22"/>
            <w:szCs w:val="22"/>
          </w:rPr>
          <w:t xml:space="preserve"> implementing their findings</w:t>
        </w:r>
      </w:ins>
      <w:ins w:id="369" w:author="Darren Griffiths [2]" w:date="2018-08-13T16:12:00Z">
        <w:r w:rsidR="0065427D">
          <w:rPr>
            <w:rFonts w:asciiTheme="minorHAnsi" w:hAnsiTheme="minorHAnsi" w:cstheme="minorHAnsi"/>
            <w:bCs/>
            <w:sz w:val="22"/>
            <w:szCs w:val="22"/>
          </w:rPr>
          <w:t xml:space="preserve"> into the</w:t>
        </w:r>
      </w:ins>
      <w:ins w:id="370" w:author="Darren Griffiths [2]" w:date="2018-08-13T16:13:00Z">
        <w:r w:rsidR="0065427D">
          <w:rPr>
            <w:rFonts w:asciiTheme="minorHAnsi" w:hAnsiTheme="minorHAnsi" w:cstheme="minorHAnsi"/>
            <w:bCs/>
            <w:sz w:val="22"/>
            <w:szCs w:val="22"/>
          </w:rPr>
          <w:t xml:space="preserve"> game</w:t>
        </w:r>
      </w:ins>
      <w:ins w:id="371" w:author="Darren Griffiths [2]" w:date="2018-08-13T16:11:00Z">
        <w:r w:rsidR="0065427D">
          <w:rPr>
            <w:rFonts w:asciiTheme="minorHAnsi" w:hAnsiTheme="minorHAnsi" w:cstheme="minorHAnsi"/>
            <w:bCs/>
            <w:sz w:val="22"/>
            <w:szCs w:val="22"/>
          </w:rPr>
          <w:t xml:space="preserve">. </w:t>
        </w:r>
      </w:ins>
    </w:p>
    <w:p w14:paraId="555F4AA9" w14:textId="77777777" w:rsidR="00A00097" w:rsidRDefault="00A00097" w:rsidP="00EB1EF7">
      <w:pPr>
        <w:pStyle w:val="Default"/>
        <w:rPr>
          <w:ins w:id="372" w:author="Darren Griffiths [2]" w:date="2018-08-13T15:02:00Z"/>
          <w:bCs/>
          <w:sz w:val="22"/>
          <w:szCs w:val="22"/>
        </w:rPr>
      </w:pPr>
    </w:p>
    <w:p w14:paraId="1B6A6ED6" w14:textId="297FECC3" w:rsidR="001E50FD" w:rsidRPr="001E50FD" w:rsidRDefault="001E50FD" w:rsidP="00EB1EF7">
      <w:pPr>
        <w:pStyle w:val="Default"/>
        <w:rPr>
          <w:ins w:id="373" w:author="Darren Griffiths [2]" w:date="2018-08-13T15:02:00Z"/>
          <w:b/>
          <w:bCs/>
          <w:sz w:val="22"/>
          <w:szCs w:val="22"/>
          <w:rPrChange w:id="374" w:author="Darren Griffiths [2]" w:date="2018-08-13T15:05:00Z">
            <w:rPr>
              <w:ins w:id="375" w:author="Darren Griffiths [2]" w:date="2018-08-13T15:02:00Z"/>
              <w:bCs/>
              <w:sz w:val="22"/>
              <w:szCs w:val="22"/>
            </w:rPr>
          </w:rPrChange>
        </w:rPr>
      </w:pPr>
      <w:ins w:id="376" w:author="Darren Griffiths [2]" w:date="2018-08-13T15:05:00Z">
        <w:r>
          <w:rPr>
            <w:b/>
            <w:bCs/>
            <w:sz w:val="22"/>
            <w:szCs w:val="22"/>
          </w:rPr>
          <w:t>ANALYLITICAL ACTION</w:t>
        </w:r>
      </w:ins>
      <w:ins w:id="377" w:author="Darren Griffiths [2]" w:date="2018-08-13T15:06:00Z">
        <w:r w:rsidR="00A00097">
          <w:rPr>
            <w:b/>
            <w:bCs/>
            <w:sz w:val="22"/>
            <w:szCs w:val="22"/>
          </w:rPr>
          <w:t xml:space="preserve"> (HOW WILL YOU COLLECT DATA OF THE </w:t>
        </w:r>
      </w:ins>
      <w:ins w:id="378" w:author="Darren Griffiths [2]" w:date="2018-08-13T15:07:00Z">
        <w:r w:rsidR="00A00097">
          <w:rPr>
            <w:b/>
            <w:bCs/>
            <w:sz w:val="22"/>
            <w:szCs w:val="22"/>
          </w:rPr>
          <w:t>REACTIONS?)</w:t>
        </w:r>
      </w:ins>
    </w:p>
    <w:p w14:paraId="6B436576" w14:textId="3438C7BB" w:rsidR="00631F9B" w:rsidDel="00CD5BDE" w:rsidRDefault="001E50FD" w:rsidP="00EB1EF7">
      <w:pPr>
        <w:pStyle w:val="Default"/>
        <w:rPr>
          <w:del w:id="379" w:author="Darren Griffiths [2]" w:date="2018-08-13T15:48:00Z"/>
          <w:rFonts w:asciiTheme="minorHAnsi" w:hAnsiTheme="minorHAnsi" w:cstheme="minorHAnsi"/>
          <w:bCs/>
          <w:sz w:val="22"/>
          <w:szCs w:val="22"/>
        </w:rPr>
      </w:pPr>
      <w:ins w:id="380" w:author="Darren Griffiths [2]" w:date="2018-08-13T15:02:00Z">
        <w:r w:rsidRPr="00507018">
          <w:rPr>
            <w:rFonts w:asciiTheme="minorHAnsi" w:hAnsiTheme="minorHAnsi" w:cstheme="minorHAnsi"/>
            <w:bCs/>
            <w:rPrChange w:id="381" w:author="Darren Griffiths [2]" w:date="2018-08-13T16:13:00Z">
              <w:rPr>
                <w:bCs/>
              </w:rPr>
            </w:rPrChange>
          </w:rPr>
          <w:t xml:space="preserve">There will be surveys after the game play </w:t>
        </w:r>
      </w:ins>
      <w:ins w:id="382" w:author="Darren Griffiths [2]" w:date="2018-08-13T15:03:00Z">
        <w:r w:rsidRPr="00507018">
          <w:rPr>
            <w:rFonts w:asciiTheme="minorHAnsi" w:hAnsiTheme="minorHAnsi" w:cstheme="minorHAnsi"/>
            <w:bCs/>
            <w:rPrChange w:id="383" w:author="Darren Griffiths [2]" w:date="2018-08-13T16:13:00Z">
              <w:rPr>
                <w:bCs/>
              </w:rPr>
            </w:rPrChange>
          </w:rPr>
          <w:t xml:space="preserve">which will include a </w:t>
        </w:r>
      </w:ins>
      <w:ins w:id="384" w:author="Darren Griffiths [2]" w:date="2018-08-13T16:13:00Z">
        <w:r w:rsidR="00507018" w:rsidRPr="00507018">
          <w:rPr>
            <w:rFonts w:asciiTheme="minorHAnsi" w:hAnsiTheme="minorHAnsi" w:cstheme="minorHAnsi"/>
            <w:bCs/>
            <w:rPrChange w:id="385" w:author="Darren Griffiths [2]" w:date="2018-08-13T16:13:00Z">
              <w:rPr>
                <w:bCs/>
              </w:rPr>
            </w:rPrChange>
          </w:rPr>
          <w:t>series</w:t>
        </w:r>
      </w:ins>
      <w:ins w:id="386" w:author="Darren Griffiths [2]" w:date="2018-08-13T15:03:00Z">
        <w:r w:rsidRPr="00507018">
          <w:rPr>
            <w:rFonts w:asciiTheme="minorHAnsi" w:hAnsiTheme="minorHAnsi" w:cstheme="minorHAnsi"/>
            <w:bCs/>
            <w:rPrChange w:id="387" w:author="Darren Griffiths [2]" w:date="2018-08-13T16:13:00Z">
              <w:rPr>
                <w:bCs/>
              </w:rPr>
            </w:rPrChange>
          </w:rPr>
          <w:t xml:space="preserve"> of questions which the answers will be collected as a group of data that will then be used to be compared against those with there </w:t>
        </w:r>
      </w:ins>
      <w:ins w:id="388" w:author="Darren Griffiths [2]" w:date="2018-08-13T16:13:00Z">
        <w:r w:rsidR="00507018" w:rsidRPr="00507018">
          <w:rPr>
            <w:rFonts w:asciiTheme="minorHAnsi" w:hAnsiTheme="minorHAnsi" w:cstheme="minorHAnsi"/>
            <w:bCs/>
            <w:rPrChange w:id="389" w:author="Darren Griffiths [2]" w:date="2018-08-13T16:13:00Z">
              <w:rPr>
                <w:bCs/>
              </w:rPr>
            </w:rPrChange>
          </w:rPr>
          <w:t>in-depth</w:t>
        </w:r>
      </w:ins>
      <w:ins w:id="390" w:author="Darren Griffiths [2]" w:date="2018-08-13T15:03:00Z">
        <w:r w:rsidRPr="00507018">
          <w:rPr>
            <w:rFonts w:asciiTheme="minorHAnsi" w:hAnsiTheme="minorHAnsi" w:cstheme="minorHAnsi"/>
            <w:bCs/>
            <w:rPrChange w:id="391" w:author="Darren Griffiths [2]" w:date="2018-08-13T16:13:00Z">
              <w:rPr>
                <w:bCs/>
              </w:rPr>
            </w:rPrChange>
          </w:rPr>
          <w:t xml:space="preserve"> research</w:t>
        </w:r>
      </w:ins>
      <w:ins w:id="392" w:author="Darren Griffiths [2]" w:date="2018-08-13T16:14:00Z">
        <w:r w:rsidR="00507018">
          <w:rPr>
            <w:rFonts w:asciiTheme="minorHAnsi" w:hAnsiTheme="minorHAnsi" w:cstheme="minorHAnsi"/>
            <w:bCs/>
            <w:sz w:val="22"/>
            <w:szCs w:val="22"/>
          </w:rPr>
          <w:t xml:space="preserve">. The first survey will be a general survey that will </w:t>
        </w:r>
      </w:ins>
      <w:ins w:id="393" w:author="Darren Griffiths [2]" w:date="2018-08-13T16:19:00Z">
        <w:r w:rsidR="001977F5">
          <w:rPr>
            <w:rFonts w:asciiTheme="minorHAnsi" w:hAnsiTheme="minorHAnsi" w:cstheme="minorHAnsi"/>
            <w:bCs/>
            <w:sz w:val="22"/>
            <w:szCs w:val="22"/>
          </w:rPr>
          <w:t xml:space="preserve">allow the accessor to determine the type of user with some general questions. </w:t>
        </w:r>
      </w:ins>
      <w:ins w:id="394" w:author="Darren Griffiths [2]" w:date="2018-08-13T16:18:00Z">
        <w:r w:rsidR="001977F5">
          <w:rPr>
            <w:rFonts w:asciiTheme="minorHAnsi" w:hAnsiTheme="minorHAnsi" w:cstheme="minorHAnsi"/>
            <w:bCs/>
            <w:sz w:val="22"/>
            <w:szCs w:val="22"/>
          </w:rPr>
          <w:t xml:space="preserve">The second survey will be </w:t>
        </w:r>
      </w:ins>
      <w:ins w:id="395" w:author="Darren Griffiths [2]" w:date="2018-08-13T16:31:00Z">
        <w:r w:rsidR="00E65ACB">
          <w:rPr>
            <w:rFonts w:asciiTheme="minorHAnsi" w:hAnsiTheme="minorHAnsi" w:cstheme="minorHAnsi"/>
            <w:bCs/>
            <w:sz w:val="22"/>
            <w:szCs w:val="22"/>
          </w:rPr>
          <w:t xml:space="preserve">a post survey, the first part will be </w:t>
        </w:r>
      </w:ins>
      <w:ins w:id="396" w:author="Darren Griffiths [2]" w:date="2018-08-13T16:18:00Z">
        <w:r w:rsidR="001977F5">
          <w:rPr>
            <w:rFonts w:asciiTheme="minorHAnsi" w:hAnsiTheme="minorHAnsi" w:cstheme="minorHAnsi"/>
            <w:bCs/>
            <w:sz w:val="22"/>
            <w:szCs w:val="22"/>
          </w:rPr>
          <w:t xml:space="preserve">focusing on the horror aspect of the game and will be aiming to </w:t>
        </w:r>
      </w:ins>
      <w:ins w:id="397" w:author="Darren Griffiths [2]" w:date="2018-08-13T16:14:00Z">
        <w:r w:rsidR="00507018">
          <w:rPr>
            <w:rFonts w:asciiTheme="minorHAnsi" w:hAnsiTheme="minorHAnsi" w:cstheme="minorHAnsi"/>
            <w:bCs/>
            <w:sz w:val="22"/>
            <w:szCs w:val="22"/>
          </w:rPr>
          <w:t xml:space="preserve">determine the emotions </w:t>
        </w:r>
      </w:ins>
      <w:ins w:id="398" w:author="Darren Griffiths [2]" w:date="2018-08-13T16:15:00Z">
        <w:r w:rsidR="00507018">
          <w:rPr>
            <w:rFonts w:asciiTheme="minorHAnsi" w:hAnsiTheme="minorHAnsi" w:cstheme="minorHAnsi"/>
            <w:bCs/>
            <w:sz w:val="22"/>
            <w:szCs w:val="22"/>
          </w:rPr>
          <w:t>the player encountered</w:t>
        </w:r>
      </w:ins>
      <w:ins w:id="399" w:author="Darren Griffiths [2]" w:date="2018-08-13T16:14:00Z">
        <w:r w:rsidR="00507018">
          <w:rPr>
            <w:rFonts w:asciiTheme="minorHAnsi" w:hAnsiTheme="minorHAnsi" w:cstheme="minorHAnsi"/>
            <w:bCs/>
            <w:sz w:val="22"/>
            <w:szCs w:val="22"/>
          </w:rPr>
          <w:t xml:space="preserve"> when playing the game</w:t>
        </w:r>
      </w:ins>
      <w:ins w:id="400" w:author="Darren Griffiths [2]" w:date="2018-08-13T16:15:00Z">
        <w:r w:rsidR="00507018">
          <w:rPr>
            <w:rFonts w:asciiTheme="minorHAnsi" w:hAnsiTheme="minorHAnsi" w:cstheme="minorHAnsi"/>
            <w:bCs/>
            <w:sz w:val="22"/>
            <w:szCs w:val="22"/>
          </w:rPr>
          <w:t>.</w:t>
        </w:r>
      </w:ins>
      <w:ins w:id="401" w:author="Darren Griffiths [2]" w:date="2018-08-13T16:17:00Z">
        <w:r w:rsidR="00507018">
          <w:rPr>
            <w:rFonts w:asciiTheme="minorHAnsi" w:hAnsiTheme="minorHAnsi" w:cstheme="minorHAnsi"/>
            <w:bCs/>
            <w:sz w:val="22"/>
            <w:szCs w:val="22"/>
          </w:rPr>
          <w:t xml:space="preserve"> </w:t>
        </w:r>
      </w:ins>
      <w:ins w:id="402" w:author="Darren Griffiths [2]" w:date="2018-08-13T16:30:00Z">
        <w:r w:rsidR="00E65ACB">
          <w:rPr>
            <w:rFonts w:asciiTheme="minorHAnsi" w:hAnsiTheme="minorHAnsi" w:cstheme="minorHAnsi"/>
            <w:bCs/>
            <w:sz w:val="22"/>
            <w:szCs w:val="22"/>
          </w:rPr>
          <w:t xml:space="preserve">The </w:t>
        </w:r>
      </w:ins>
      <w:ins w:id="403" w:author="Darren Griffiths [2]" w:date="2018-08-13T16:32:00Z">
        <w:r w:rsidR="00E65ACB">
          <w:rPr>
            <w:rFonts w:asciiTheme="minorHAnsi" w:hAnsiTheme="minorHAnsi" w:cstheme="minorHAnsi"/>
            <w:bCs/>
            <w:sz w:val="22"/>
            <w:szCs w:val="22"/>
          </w:rPr>
          <w:t>second</w:t>
        </w:r>
      </w:ins>
      <w:ins w:id="404" w:author="Darren Griffiths [2]" w:date="2018-08-13T16:31:00Z">
        <w:r w:rsidR="00E65ACB">
          <w:rPr>
            <w:rFonts w:asciiTheme="minorHAnsi" w:hAnsiTheme="minorHAnsi" w:cstheme="minorHAnsi"/>
            <w:bCs/>
            <w:sz w:val="22"/>
            <w:szCs w:val="22"/>
          </w:rPr>
          <w:t xml:space="preserve"> part</w:t>
        </w:r>
      </w:ins>
      <w:ins w:id="405" w:author="Darren Griffiths [2]" w:date="2018-08-13T16:32:00Z">
        <w:r w:rsidR="00E65ACB">
          <w:rPr>
            <w:rFonts w:asciiTheme="minorHAnsi" w:hAnsiTheme="minorHAnsi" w:cstheme="minorHAnsi"/>
            <w:bCs/>
            <w:sz w:val="22"/>
            <w:szCs w:val="22"/>
          </w:rPr>
          <w:t xml:space="preserve"> of the </w:t>
        </w:r>
        <w:r w:rsidR="00E65ACB">
          <w:rPr>
            <w:rFonts w:asciiTheme="minorHAnsi" w:hAnsiTheme="minorHAnsi" w:cstheme="minorHAnsi"/>
            <w:bCs/>
            <w:sz w:val="22"/>
            <w:szCs w:val="22"/>
          </w:rPr>
          <w:lastRenderedPageBreak/>
          <w:t xml:space="preserve">second </w:t>
        </w:r>
      </w:ins>
      <w:ins w:id="406" w:author="Darren Griffiths [2]" w:date="2018-08-13T16:31:00Z">
        <w:r w:rsidR="00E65ACB">
          <w:rPr>
            <w:rFonts w:asciiTheme="minorHAnsi" w:hAnsiTheme="minorHAnsi" w:cstheme="minorHAnsi"/>
            <w:bCs/>
            <w:sz w:val="22"/>
            <w:szCs w:val="22"/>
          </w:rPr>
          <w:t>survey will cater to the puzzle side of the game</w:t>
        </w:r>
      </w:ins>
      <w:ins w:id="407" w:author="Darren Griffiths [2]" w:date="2018-08-13T16:32:00Z">
        <w:r w:rsidR="00E65ACB">
          <w:rPr>
            <w:rFonts w:asciiTheme="minorHAnsi" w:hAnsiTheme="minorHAnsi" w:cstheme="minorHAnsi"/>
            <w:bCs/>
            <w:sz w:val="22"/>
            <w:szCs w:val="22"/>
          </w:rPr>
          <w:t xml:space="preserve">.  The game and survey will be </w:t>
        </w:r>
      </w:ins>
      <w:ins w:id="408" w:author="Darren Griffiths [2]" w:date="2018-08-13T16:33:00Z">
        <w:r w:rsidR="00E65ACB">
          <w:rPr>
            <w:rFonts w:asciiTheme="minorHAnsi" w:hAnsiTheme="minorHAnsi" w:cstheme="minorHAnsi"/>
            <w:bCs/>
            <w:sz w:val="22"/>
            <w:szCs w:val="22"/>
          </w:rPr>
          <w:t>directed to those within the video games area of the university.</w:t>
        </w:r>
      </w:ins>
      <w:del w:id="409" w:author="Darren Griffiths [2]" w:date="2018-08-13T15:48:00Z">
        <w:r w:rsidR="007D2816" w:rsidDel="00ED2E25">
          <w:rPr>
            <w:iCs/>
            <w:sz w:val="22"/>
            <w:szCs w:val="22"/>
          </w:rPr>
          <w:delText xml:space="preserve">“Catman” is a </w:delText>
        </w:r>
        <w:r w:rsidR="008523DE" w:rsidDel="00ED2E25">
          <w:rPr>
            <w:iCs/>
            <w:sz w:val="22"/>
            <w:szCs w:val="22"/>
          </w:rPr>
          <w:delText xml:space="preserve">3D </w:delText>
        </w:r>
        <w:r w:rsidR="007D2816" w:rsidDel="00ED2E25">
          <w:rPr>
            <w:iCs/>
            <w:sz w:val="22"/>
            <w:szCs w:val="22"/>
          </w:rPr>
          <w:delText>horror-puzzle game, were the user will play as 1 of 3 characters</w:delText>
        </w:r>
        <w:r w:rsidR="00062162" w:rsidDel="00ED2E25">
          <w:rPr>
            <w:iCs/>
            <w:sz w:val="22"/>
            <w:szCs w:val="22"/>
          </w:rPr>
          <w:delText xml:space="preserve"> of their choice in a bid to </w:delText>
        </w:r>
        <w:r w:rsidR="009955F1" w:rsidDel="00ED2E25">
          <w:rPr>
            <w:iCs/>
            <w:sz w:val="22"/>
            <w:szCs w:val="22"/>
          </w:rPr>
          <w:delText>successful progress through</w:delText>
        </w:r>
        <w:r w:rsidR="00062162" w:rsidDel="00ED2E25">
          <w:rPr>
            <w:iCs/>
            <w:sz w:val="22"/>
            <w:szCs w:val="22"/>
          </w:rPr>
          <w:delText xml:space="preserve"> numerous types of puzzles</w:delText>
        </w:r>
        <w:r w:rsidR="009955F1" w:rsidDel="00ED2E25">
          <w:rPr>
            <w:iCs/>
            <w:sz w:val="22"/>
            <w:szCs w:val="22"/>
          </w:rPr>
          <w:delText xml:space="preserve">. These puzzles </w:delText>
        </w:r>
        <w:r w:rsidR="00062162" w:rsidDel="00ED2E25">
          <w:rPr>
            <w:iCs/>
            <w:sz w:val="22"/>
            <w:szCs w:val="22"/>
          </w:rPr>
          <w:delText xml:space="preserve">will challenge the user </w:delText>
        </w:r>
        <w:r w:rsidR="009955F1" w:rsidDel="00ED2E25">
          <w:rPr>
            <w:iCs/>
            <w:sz w:val="22"/>
            <w:szCs w:val="22"/>
          </w:rPr>
          <w:delText>and</w:delText>
        </w:r>
        <w:r w:rsidR="00062162" w:rsidDel="00ED2E25">
          <w:rPr>
            <w:iCs/>
            <w:sz w:val="22"/>
            <w:szCs w:val="22"/>
          </w:rPr>
          <w:delText xml:space="preserve"> engagement their brain in order to </w:delText>
        </w:r>
        <w:r w:rsidR="009955F1" w:rsidDel="00ED2E25">
          <w:rPr>
            <w:iCs/>
            <w:sz w:val="22"/>
            <w:szCs w:val="22"/>
          </w:rPr>
          <w:delText xml:space="preserve">be successful throughout the game and </w:delText>
        </w:r>
        <w:r w:rsidR="00062162" w:rsidDel="00ED2E25">
          <w:rPr>
            <w:iCs/>
            <w:sz w:val="22"/>
            <w:szCs w:val="22"/>
          </w:rPr>
          <w:delText>win the freedom to their life’s</w:delText>
        </w:r>
      </w:del>
      <w:ins w:id="410" w:author="Gavin Baxter" w:date="2018-07-09T13:19:00Z">
        <w:del w:id="411" w:author="Darren Griffiths [2]" w:date="2018-08-13T15:48:00Z">
          <w:r w:rsidR="00A82ADA" w:rsidDel="00ED2E25">
            <w:rPr>
              <w:iCs/>
              <w:sz w:val="22"/>
              <w:szCs w:val="22"/>
            </w:rPr>
            <w:delText>lives</w:delText>
          </w:r>
        </w:del>
      </w:ins>
      <w:del w:id="412" w:author="Darren Griffiths [2]" w:date="2018-08-13T15:48:00Z">
        <w:r w:rsidR="00062162" w:rsidDel="00ED2E25">
          <w:rPr>
            <w:iCs/>
            <w:sz w:val="22"/>
            <w:szCs w:val="22"/>
          </w:rPr>
          <w:delText>.</w:delText>
        </w:r>
        <w:r w:rsidR="00D24B13" w:rsidRPr="009E1C48" w:rsidDel="00ED2E25">
          <w:rPr>
            <w:i/>
            <w:iCs/>
            <w:sz w:val="22"/>
            <w:szCs w:val="22"/>
          </w:rPr>
          <w:delText xml:space="preserve"> </w:delText>
        </w:r>
      </w:del>
    </w:p>
    <w:p w14:paraId="015310ED" w14:textId="77777777" w:rsidR="00CD5BDE" w:rsidRPr="00CD5BDE" w:rsidRDefault="00CD5BDE" w:rsidP="00EB1EF7">
      <w:pPr>
        <w:pStyle w:val="Default"/>
        <w:rPr>
          <w:ins w:id="413" w:author="Darren Griffiths [2]" w:date="2018-08-13T16:34:00Z"/>
          <w:rFonts w:asciiTheme="minorHAnsi" w:hAnsiTheme="minorHAnsi" w:cstheme="minorHAnsi"/>
          <w:bCs/>
          <w:sz w:val="22"/>
          <w:szCs w:val="22"/>
          <w:rPrChange w:id="414" w:author="Darren Griffiths [2]" w:date="2018-08-13T16:34:00Z">
            <w:rPr>
              <w:ins w:id="415" w:author="Darren Griffiths [2]" w:date="2018-08-13T16:34:00Z"/>
              <w:i/>
              <w:iCs/>
              <w:sz w:val="22"/>
              <w:szCs w:val="22"/>
            </w:rPr>
          </w:rPrChange>
        </w:rPr>
      </w:pPr>
    </w:p>
    <w:p w14:paraId="1B22855F" w14:textId="7290A28D" w:rsidR="00EC3A4F" w:rsidRPr="009E1C48" w:rsidDel="00ED2E25" w:rsidRDefault="00EC3A4F" w:rsidP="00EB1EF7">
      <w:pPr>
        <w:pStyle w:val="Default"/>
        <w:rPr>
          <w:del w:id="416" w:author="Darren Griffiths [2]" w:date="2018-08-13T15:48:00Z"/>
          <w:i/>
          <w:iCs/>
          <w:sz w:val="22"/>
          <w:szCs w:val="22"/>
        </w:rPr>
      </w:pPr>
    </w:p>
    <w:p w14:paraId="05C737F9" w14:textId="6F8C3D48" w:rsidR="00D24B13" w:rsidRPr="009E1C48" w:rsidDel="00E65ACB" w:rsidRDefault="00D24B13" w:rsidP="00EB1EF7">
      <w:pPr>
        <w:pStyle w:val="Default"/>
        <w:rPr>
          <w:del w:id="417" w:author="Darren Griffiths [2]" w:date="2018-08-13T16:33:00Z"/>
          <w:sz w:val="22"/>
          <w:szCs w:val="22"/>
        </w:rPr>
      </w:pPr>
    </w:p>
    <w:p w14:paraId="46BB0B39" w14:textId="77777777" w:rsidR="00D24B13" w:rsidRPr="009E1C48" w:rsidDel="00CD5BDE" w:rsidRDefault="00D24B13" w:rsidP="00EB1EF7">
      <w:pPr>
        <w:pStyle w:val="Default"/>
        <w:rPr>
          <w:del w:id="418" w:author="Darren Griffiths [2]" w:date="2018-08-13T16:33:00Z"/>
          <w:b/>
          <w:bCs/>
          <w:sz w:val="22"/>
          <w:szCs w:val="22"/>
        </w:rPr>
      </w:pPr>
    </w:p>
    <w:p w14:paraId="2D24A44D" w14:textId="688AE921" w:rsidR="0017034F" w:rsidRDefault="00D24B13" w:rsidP="00EB1EF7">
      <w:pPr>
        <w:pStyle w:val="Default"/>
        <w:rPr>
          <w:ins w:id="419" w:author="Darren Griffiths [2]" w:date="2018-08-13T13:19:00Z"/>
          <w:b/>
          <w:bCs/>
          <w:sz w:val="22"/>
          <w:szCs w:val="22"/>
        </w:rPr>
      </w:pPr>
      <w:commentRangeStart w:id="420"/>
      <w:r w:rsidRPr="009E1C48">
        <w:rPr>
          <w:b/>
          <w:bCs/>
          <w:sz w:val="22"/>
          <w:szCs w:val="22"/>
        </w:rPr>
        <w:t>A Passable Project will</w:t>
      </w:r>
      <w:commentRangeEnd w:id="420"/>
      <w:r w:rsidR="00E1472A">
        <w:rPr>
          <w:rStyle w:val="CommentReference"/>
          <w:rFonts w:ascii="Calibri" w:hAnsi="Calibri" w:cs="Times New Roman"/>
          <w:color w:val="auto"/>
        </w:rPr>
        <w:commentReference w:id="420"/>
      </w:r>
      <w:r w:rsidRPr="009E1C48">
        <w:rPr>
          <w:b/>
          <w:bCs/>
          <w:sz w:val="22"/>
          <w:szCs w:val="22"/>
        </w:rPr>
        <w:t xml:space="preserve">: </w:t>
      </w:r>
    </w:p>
    <w:p w14:paraId="6788124D" w14:textId="7D11D579" w:rsidR="0017034F" w:rsidRDefault="0017034F" w:rsidP="00EB1EF7">
      <w:pPr>
        <w:pStyle w:val="Default"/>
        <w:rPr>
          <w:ins w:id="421" w:author="Darren Griffiths [2]" w:date="2018-08-13T13:20:00Z"/>
          <w:bCs/>
          <w:sz w:val="22"/>
          <w:szCs w:val="22"/>
        </w:rPr>
      </w:pPr>
    </w:p>
    <w:p w14:paraId="6EC1710C" w14:textId="6F15870D" w:rsidR="00204B27" w:rsidRPr="00361F35" w:rsidRDefault="008318A3">
      <w:pPr>
        <w:pStyle w:val="Default"/>
        <w:numPr>
          <w:ilvl w:val="0"/>
          <w:numId w:val="24"/>
        </w:numPr>
        <w:rPr>
          <w:ins w:id="422" w:author="Darren Griffiths [2]" w:date="2018-08-13T13:20:00Z"/>
          <w:bCs/>
          <w:sz w:val="22"/>
          <w:szCs w:val="22"/>
        </w:rPr>
        <w:pPrChange w:id="423" w:author="Darren Griffiths [2]" w:date="2018-08-13T13:42:00Z">
          <w:pPr>
            <w:pStyle w:val="Default"/>
          </w:pPr>
        </w:pPrChange>
      </w:pPr>
      <w:ins w:id="424" w:author="Darren Griffiths [2]" w:date="2018-08-13T13:20:00Z">
        <w:r>
          <w:rPr>
            <w:bCs/>
            <w:sz w:val="22"/>
            <w:szCs w:val="22"/>
          </w:rPr>
          <w:t xml:space="preserve">Review the literature surrounding puzzle </w:t>
        </w:r>
      </w:ins>
      <w:ins w:id="425" w:author="Darren Griffiths [2]" w:date="2018-08-13T13:31:00Z">
        <w:r w:rsidR="00204B27">
          <w:rPr>
            <w:bCs/>
            <w:sz w:val="22"/>
            <w:szCs w:val="22"/>
          </w:rPr>
          <w:t>and</w:t>
        </w:r>
      </w:ins>
      <w:ins w:id="426" w:author="Darren Griffiths [2]" w:date="2018-08-13T13:21:00Z">
        <w:r>
          <w:rPr>
            <w:bCs/>
            <w:sz w:val="22"/>
            <w:szCs w:val="22"/>
          </w:rPr>
          <w:t xml:space="preserve"> horror games.</w:t>
        </w:r>
      </w:ins>
    </w:p>
    <w:p w14:paraId="37867625" w14:textId="66B33C97" w:rsidR="00204B27" w:rsidRPr="00361F35" w:rsidRDefault="008318A3">
      <w:pPr>
        <w:pStyle w:val="Default"/>
        <w:numPr>
          <w:ilvl w:val="0"/>
          <w:numId w:val="24"/>
        </w:numPr>
        <w:rPr>
          <w:ins w:id="427" w:author="Darren Griffiths [2]" w:date="2018-08-13T13:23:00Z"/>
          <w:bCs/>
          <w:sz w:val="22"/>
          <w:szCs w:val="22"/>
        </w:rPr>
      </w:pPr>
      <w:ins w:id="428" w:author="Darren Griffiths [2]" w:date="2018-08-13T13:21:00Z">
        <w:r>
          <w:rPr>
            <w:bCs/>
            <w:sz w:val="22"/>
            <w:szCs w:val="22"/>
          </w:rPr>
          <w:t>Develop</w:t>
        </w:r>
      </w:ins>
      <w:ins w:id="429" w:author="Darren Griffiths [2]" w:date="2018-08-13T13:22:00Z">
        <w:r>
          <w:rPr>
            <w:bCs/>
            <w:sz w:val="22"/>
            <w:szCs w:val="22"/>
          </w:rPr>
          <w:t xml:space="preserve"> a game that </w:t>
        </w:r>
      </w:ins>
      <w:ins w:id="430" w:author="Darren Griffiths [2]" w:date="2018-08-13T13:43:00Z">
        <w:r w:rsidR="00361F35">
          <w:rPr>
            <w:bCs/>
            <w:sz w:val="22"/>
            <w:szCs w:val="22"/>
          </w:rPr>
          <w:t xml:space="preserve">has elements of </w:t>
        </w:r>
      </w:ins>
      <w:ins w:id="431" w:author="Darren Griffiths [2]" w:date="2018-08-13T13:22:00Z">
        <w:r>
          <w:rPr>
            <w:bCs/>
            <w:sz w:val="22"/>
            <w:szCs w:val="22"/>
          </w:rPr>
          <w:t xml:space="preserve">the </w:t>
        </w:r>
      </w:ins>
      <w:ins w:id="432" w:author="Darren Griffiths [2]" w:date="2018-08-13T13:44:00Z">
        <w:r w:rsidR="00361F35">
          <w:rPr>
            <w:bCs/>
            <w:sz w:val="22"/>
            <w:szCs w:val="22"/>
          </w:rPr>
          <w:t>literature</w:t>
        </w:r>
      </w:ins>
      <w:ins w:id="433" w:author="Darren Griffiths [2]" w:date="2018-08-13T13:22:00Z">
        <w:r>
          <w:rPr>
            <w:bCs/>
            <w:sz w:val="22"/>
            <w:szCs w:val="22"/>
          </w:rPr>
          <w:t xml:space="preserve"> </w:t>
        </w:r>
      </w:ins>
      <w:ins w:id="434" w:author="Darren Griffiths [2]" w:date="2018-08-13T13:43:00Z">
        <w:r w:rsidR="00361F35">
          <w:rPr>
            <w:bCs/>
            <w:sz w:val="22"/>
            <w:szCs w:val="22"/>
          </w:rPr>
          <w:t>review</w:t>
        </w:r>
      </w:ins>
      <w:ins w:id="435" w:author="Darren Griffiths [2]" w:date="2018-08-13T13:22:00Z">
        <w:r>
          <w:rPr>
            <w:bCs/>
            <w:sz w:val="22"/>
            <w:szCs w:val="22"/>
          </w:rPr>
          <w:t>.</w:t>
        </w:r>
      </w:ins>
    </w:p>
    <w:p w14:paraId="6AF5257C" w14:textId="046DEC78" w:rsidR="00204B27" w:rsidRPr="00361F35" w:rsidRDefault="008318A3">
      <w:pPr>
        <w:pStyle w:val="Default"/>
        <w:numPr>
          <w:ilvl w:val="0"/>
          <w:numId w:val="24"/>
        </w:numPr>
        <w:rPr>
          <w:ins w:id="436" w:author="Darren Griffiths [2]" w:date="2018-08-13T13:26:00Z"/>
          <w:bCs/>
          <w:sz w:val="22"/>
          <w:szCs w:val="22"/>
        </w:rPr>
      </w:pPr>
      <w:ins w:id="437" w:author="Darren Griffiths [2]" w:date="2018-08-13T13:23:00Z">
        <w:r>
          <w:rPr>
            <w:bCs/>
            <w:sz w:val="22"/>
            <w:szCs w:val="22"/>
          </w:rPr>
          <w:t>Perform an evaluation of the game</w:t>
        </w:r>
      </w:ins>
      <w:ins w:id="438" w:author="Darren Griffiths [2]" w:date="2018-08-13T13:26:00Z">
        <w:r>
          <w:rPr>
            <w:bCs/>
            <w:sz w:val="22"/>
            <w:szCs w:val="22"/>
          </w:rPr>
          <w:t xml:space="preserve"> via conducting a survey to </w:t>
        </w:r>
      </w:ins>
      <w:ins w:id="439" w:author="Darren Griffiths [2]" w:date="2018-08-13T13:23:00Z">
        <w:r>
          <w:rPr>
            <w:bCs/>
            <w:sz w:val="22"/>
            <w:szCs w:val="22"/>
          </w:rPr>
          <w:t>collect data</w:t>
        </w:r>
      </w:ins>
      <w:ins w:id="440" w:author="Darren Griffiths [2]" w:date="2018-08-13T13:26:00Z">
        <w:r>
          <w:rPr>
            <w:bCs/>
            <w:sz w:val="22"/>
            <w:szCs w:val="22"/>
          </w:rPr>
          <w:t>.</w:t>
        </w:r>
      </w:ins>
    </w:p>
    <w:p w14:paraId="41772110" w14:textId="35D6494D" w:rsidR="008318A3" w:rsidRPr="008318A3" w:rsidRDefault="008318A3">
      <w:pPr>
        <w:pStyle w:val="Default"/>
        <w:numPr>
          <w:ilvl w:val="0"/>
          <w:numId w:val="24"/>
        </w:numPr>
        <w:rPr>
          <w:ins w:id="441" w:author="Darren Griffiths [2]" w:date="2018-08-13T13:19:00Z"/>
          <w:bCs/>
          <w:sz w:val="22"/>
          <w:szCs w:val="22"/>
        </w:rPr>
        <w:pPrChange w:id="442" w:author="Darren Griffiths [2]" w:date="2018-08-13T13:23:00Z">
          <w:pPr>
            <w:pStyle w:val="Default"/>
          </w:pPr>
        </w:pPrChange>
      </w:pPr>
      <w:ins w:id="443" w:author="Darren Griffiths [2]" w:date="2018-08-13T13:26:00Z">
        <w:r>
          <w:rPr>
            <w:bCs/>
            <w:sz w:val="22"/>
            <w:szCs w:val="22"/>
          </w:rPr>
          <w:t>Analyse the data for answers and compare them to research found.</w:t>
        </w:r>
      </w:ins>
    </w:p>
    <w:p w14:paraId="3DC56098" w14:textId="3DEBD01D" w:rsidR="0017034F" w:rsidRPr="00062162" w:rsidDel="008318A3" w:rsidRDefault="00062162" w:rsidP="00EB1EF7">
      <w:pPr>
        <w:pStyle w:val="Default"/>
        <w:rPr>
          <w:del w:id="444" w:author="Darren Griffiths [2]" w:date="2018-08-13T13:28:00Z"/>
          <w:sz w:val="22"/>
          <w:szCs w:val="22"/>
        </w:rPr>
      </w:pPr>
      <w:del w:id="445" w:author="Darren Griffiths [2]" w:date="2018-08-13T13:25:00Z">
        <w:r w:rsidDel="008318A3">
          <w:rPr>
            <w:bCs/>
            <w:sz w:val="22"/>
            <w:szCs w:val="22"/>
          </w:rPr>
          <w:delText xml:space="preserve">Be a working </w:delText>
        </w:r>
        <w:r w:rsidR="009955F1" w:rsidDel="008318A3">
          <w:rPr>
            <w:bCs/>
            <w:sz w:val="22"/>
            <w:szCs w:val="22"/>
          </w:rPr>
          <w:delText>version</w:delText>
        </w:r>
        <w:r w:rsidDel="008318A3">
          <w:rPr>
            <w:bCs/>
            <w:sz w:val="22"/>
            <w:szCs w:val="22"/>
          </w:rPr>
          <w:delText xml:space="preserve"> of the game with minor bugs and glitches.</w:delText>
        </w:r>
        <w:r w:rsidR="009955F1" w:rsidDel="008318A3">
          <w:rPr>
            <w:bCs/>
            <w:sz w:val="22"/>
            <w:szCs w:val="22"/>
          </w:rPr>
          <w:delText xml:space="preserve"> Covering the bases of which would be further polished in the future for early access release.</w:delText>
        </w:r>
      </w:del>
    </w:p>
    <w:p w14:paraId="7149FF98" w14:textId="77777777" w:rsidR="00D24B13" w:rsidRPr="009E1C48" w:rsidDel="008318A3" w:rsidRDefault="00D24B13" w:rsidP="00EB1EF7">
      <w:pPr>
        <w:pStyle w:val="Default"/>
        <w:rPr>
          <w:del w:id="446" w:author="Darren Griffiths [2]" w:date="2018-08-13T13:28:00Z"/>
          <w:b/>
          <w:bCs/>
          <w:sz w:val="22"/>
          <w:szCs w:val="22"/>
        </w:rPr>
      </w:pPr>
    </w:p>
    <w:p w14:paraId="0C32E4D4" w14:textId="77777777" w:rsidR="008318A3" w:rsidRDefault="008318A3" w:rsidP="00EB1EF7">
      <w:pPr>
        <w:pStyle w:val="Default"/>
        <w:rPr>
          <w:ins w:id="447" w:author="Darren Griffiths [2]" w:date="2018-08-13T13:21:00Z"/>
          <w:b/>
          <w:bCs/>
          <w:sz w:val="22"/>
          <w:szCs w:val="22"/>
        </w:rPr>
      </w:pPr>
    </w:p>
    <w:p w14:paraId="65B8E052" w14:textId="35F067E6" w:rsidR="008318A3" w:rsidRDefault="00D24B13" w:rsidP="00EB1EF7">
      <w:pPr>
        <w:pStyle w:val="Default"/>
        <w:rPr>
          <w:ins w:id="448" w:author="Darren Griffiths [2]" w:date="2018-08-13T13:28:00Z"/>
          <w:b/>
          <w:bCs/>
          <w:sz w:val="22"/>
          <w:szCs w:val="22"/>
        </w:rPr>
      </w:pPr>
      <w:r w:rsidRPr="009E1C48">
        <w:rPr>
          <w:b/>
          <w:bCs/>
          <w:sz w:val="22"/>
          <w:szCs w:val="22"/>
        </w:rPr>
        <w:t xml:space="preserve">A </w:t>
      </w:r>
      <w:r w:rsidR="00F9546B" w:rsidRPr="009E1C48">
        <w:rPr>
          <w:b/>
          <w:bCs/>
          <w:sz w:val="22"/>
          <w:szCs w:val="22"/>
        </w:rPr>
        <w:t>First-Class</w:t>
      </w:r>
      <w:r w:rsidRPr="009E1C48">
        <w:rPr>
          <w:b/>
          <w:bCs/>
          <w:sz w:val="22"/>
          <w:szCs w:val="22"/>
        </w:rPr>
        <w:t xml:space="preserve"> Project will:</w:t>
      </w:r>
    </w:p>
    <w:p w14:paraId="62CEB87F" w14:textId="77777777" w:rsidR="008318A3" w:rsidRDefault="008318A3" w:rsidP="00EB1EF7">
      <w:pPr>
        <w:pStyle w:val="Default"/>
        <w:rPr>
          <w:ins w:id="449" w:author="Darren Griffiths [2]" w:date="2018-08-13T13:27:00Z"/>
          <w:b/>
          <w:bCs/>
          <w:sz w:val="22"/>
          <w:szCs w:val="22"/>
        </w:rPr>
      </w:pPr>
    </w:p>
    <w:p w14:paraId="34F0FB69" w14:textId="7CAF03C1" w:rsidR="00204B27" w:rsidRPr="00361F35" w:rsidRDefault="00361F35">
      <w:pPr>
        <w:pStyle w:val="Default"/>
        <w:numPr>
          <w:ilvl w:val="0"/>
          <w:numId w:val="26"/>
        </w:numPr>
        <w:rPr>
          <w:ins w:id="450" w:author="Darren Griffiths [2]" w:date="2018-08-13T13:32:00Z"/>
          <w:bCs/>
          <w:sz w:val="22"/>
          <w:szCs w:val="22"/>
        </w:rPr>
      </w:pPr>
      <w:ins w:id="451" w:author="Darren Griffiths [2]" w:date="2018-08-13T13:47:00Z">
        <w:r w:rsidRPr="00361F35">
          <w:rPr>
            <w:bCs/>
            <w:sz w:val="22"/>
            <w:szCs w:val="22"/>
          </w:rPr>
          <w:t xml:space="preserve">Undertake an in-depth </w:t>
        </w:r>
      </w:ins>
      <w:ins w:id="452" w:author="Darren Griffiths [2]" w:date="2018-08-13T13:48:00Z">
        <w:r>
          <w:rPr>
            <w:bCs/>
            <w:sz w:val="22"/>
            <w:szCs w:val="22"/>
          </w:rPr>
          <w:t>review of</w:t>
        </w:r>
      </w:ins>
      <w:ins w:id="453" w:author="Darren Griffiths [2]" w:date="2018-08-13T13:28:00Z">
        <w:r w:rsidR="008318A3">
          <w:rPr>
            <w:bCs/>
            <w:sz w:val="22"/>
            <w:szCs w:val="22"/>
          </w:rPr>
          <w:t xml:space="preserve"> </w:t>
        </w:r>
      </w:ins>
      <w:ins w:id="454" w:author="Darren Griffiths [2]" w:date="2018-08-13T13:48:00Z">
        <w:r>
          <w:rPr>
            <w:bCs/>
            <w:sz w:val="22"/>
            <w:szCs w:val="22"/>
          </w:rPr>
          <w:t>ac</w:t>
        </w:r>
      </w:ins>
      <w:ins w:id="455" w:author="Darren Griffiths [2]" w:date="2018-08-13T13:49:00Z">
        <w:r>
          <w:rPr>
            <w:bCs/>
            <w:sz w:val="22"/>
            <w:szCs w:val="22"/>
          </w:rPr>
          <w:t>ademic</w:t>
        </w:r>
      </w:ins>
      <w:ins w:id="456" w:author="Darren Griffiths [2]" w:date="2018-08-13T13:28:00Z">
        <w:r w:rsidR="008318A3">
          <w:rPr>
            <w:bCs/>
            <w:sz w:val="22"/>
            <w:szCs w:val="22"/>
          </w:rPr>
          <w:t xml:space="preserve"> literature surrounding puzzle </w:t>
        </w:r>
      </w:ins>
      <w:ins w:id="457" w:author="Darren Griffiths [2]" w:date="2018-08-13T13:31:00Z">
        <w:r w:rsidR="00204B27">
          <w:rPr>
            <w:bCs/>
            <w:sz w:val="22"/>
            <w:szCs w:val="22"/>
          </w:rPr>
          <w:t>and</w:t>
        </w:r>
      </w:ins>
      <w:ins w:id="458" w:author="Darren Griffiths [2]" w:date="2018-08-13T13:28:00Z">
        <w:r w:rsidR="008318A3">
          <w:rPr>
            <w:bCs/>
            <w:sz w:val="22"/>
            <w:szCs w:val="22"/>
          </w:rPr>
          <w:t xml:space="preserve"> horror games</w:t>
        </w:r>
      </w:ins>
      <w:ins w:id="459" w:author="Darren Griffiths [2]" w:date="2018-08-13T13:31:00Z">
        <w:r w:rsidR="00204B27">
          <w:rPr>
            <w:bCs/>
            <w:sz w:val="22"/>
            <w:szCs w:val="22"/>
          </w:rPr>
          <w:t xml:space="preserve"> with t</w:t>
        </w:r>
      </w:ins>
      <w:ins w:id="460" w:author="Darren Griffiths [2]" w:date="2018-08-13T13:30:00Z">
        <w:r w:rsidR="00204B27">
          <w:rPr>
            <w:bCs/>
            <w:sz w:val="22"/>
            <w:szCs w:val="22"/>
          </w:rPr>
          <w:t xml:space="preserve">he </w:t>
        </w:r>
      </w:ins>
      <w:ins w:id="461" w:author="Darren Griffiths [2]" w:date="2018-08-13T13:31:00Z">
        <w:r w:rsidR="00204B27">
          <w:rPr>
            <w:bCs/>
            <w:sz w:val="22"/>
            <w:szCs w:val="22"/>
          </w:rPr>
          <w:t xml:space="preserve">psychological </w:t>
        </w:r>
      </w:ins>
      <w:ins w:id="462" w:author="Darren Griffiths [2]" w:date="2018-08-13T13:30:00Z">
        <w:r w:rsidR="00204B27">
          <w:rPr>
            <w:bCs/>
            <w:sz w:val="22"/>
            <w:szCs w:val="22"/>
          </w:rPr>
          <w:t>effect they</w:t>
        </w:r>
      </w:ins>
      <w:ins w:id="463" w:author="Darren Griffiths [2]" w:date="2018-08-13T13:49:00Z">
        <w:r>
          <w:rPr>
            <w:bCs/>
            <w:sz w:val="22"/>
            <w:szCs w:val="22"/>
          </w:rPr>
          <w:t xml:space="preserve"> both</w:t>
        </w:r>
      </w:ins>
      <w:ins w:id="464" w:author="Darren Griffiths [2]" w:date="2018-08-13T13:30:00Z">
        <w:r w:rsidR="00204B27">
          <w:rPr>
            <w:bCs/>
            <w:sz w:val="22"/>
            <w:szCs w:val="22"/>
          </w:rPr>
          <w:t xml:space="preserve"> have on </w:t>
        </w:r>
      </w:ins>
      <w:ins w:id="465" w:author="Darren Griffiths [2]" w:date="2018-08-13T13:31:00Z">
        <w:r w:rsidR="00204B27">
          <w:rPr>
            <w:bCs/>
            <w:sz w:val="22"/>
            <w:szCs w:val="22"/>
          </w:rPr>
          <w:t>human</w:t>
        </w:r>
      </w:ins>
      <w:ins w:id="466" w:author="Darren Griffiths [2]" w:date="2018-08-13T13:30:00Z">
        <w:r w:rsidR="00204B27">
          <w:rPr>
            <w:bCs/>
            <w:sz w:val="22"/>
            <w:szCs w:val="22"/>
          </w:rPr>
          <w:t xml:space="preserve"> brain</w:t>
        </w:r>
      </w:ins>
      <w:ins w:id="467" w:author="Darren Griffiths [2]" w:date="2018-08-13T13:49:00Z">
        <w:r>
          <w:rPr>
            <w:bCs/>
            <w:sz w:val="22"/>
            <w:szCs w:val="22"/>
          </w:rPr>
          <w:t>s</w:t>
        </w:r>
      </w:ins>
      <w:ins w:id="468" w:author="Darren Griffiths [2]" w:date="2018-08-13T13:30:00Z">
        <w:r w:rsidR="00204B27">
          <w:rPr>
            <w:bCs/>
            <w:sz w:val="22"/>
            <w:szCs w:val="22"/>
          </w:rPr>
          <w:t>.</w:t>
        </w:r>
      </w:ins>
    </w:p>
    <w:p w14:paraId="3BC610FA" w14:textId="61300CFB" w:rsidR="00204B27" w:rsidRPr="00361F35" w:rsidRDefault="00204B27">
      <w:pPr>
        <w:pStyle w:val="Default"/>
        <w:numPr>
          <w:ilvl w:val="0"/>
          <w:numId w:val="26"/>
        </w:numPr>
        <w:rPr>
          <w:ins w:id="469" w:author="Darren Griffiths [2]" w:date="2018-08-13T13:35:00Z"/>
          <w:bCs/>
          <w:color w:val="auto"/>
          <w:sz w:val="22"/>
          <w:szCs w:val="22"/>
          <w:rPrChange w:id="470" w:author="Darren Griffiths [2]" w:date="2018-08-13T13:45:00Z">
            <w:rPr>
              <w:ins w:id="471" w:author="Darren Griffiths [2]" w:date="2018-08-13T13:35:00Z"/>
              <w:bCs/>
              <w:i/>
              <w:color w:val="auto"/>
              <w:sz w:val="22"/>
              <w:szCs w:val="22"/>
            </w:rPr>
          </w:rPrChange>
        </w:rPr>
      </w:pPr>
      <w:ins w:id="472" w:author="Darren Griffiths [2]" w:date="2018-08-13T13:32:00Z">
        <w:r>
          <w:rPr>
            <w:bCs/>
            <w:color w:val="auto"/>
            <w:sz w:val="22"/>
            <w:szCs w:val="22"/>
          </w:rPr>
          <w:t>Create a game and technical design document</w:t>
        </w:r>
      </w:ins>
      <w:ins w:id="473" w:author="Darren Griffiths [2]" w:date="2018-08-13T13:38:00Z">
        <w:r>
          <w:rPr>
            <w:bCs/>
            <w:color w:val="auto"/>
            <w:sz w:val="22"/>
            <w:szCs w:val="22"/>
          </w:rPr>
          <w:t>.</w:t>
        </w:r>
      </w:ins>
      <w:ins w:id="474" w:author="Darren Griffiths [2]" w:date="2018-08-13T13:33:00Z">
        <w:r>
          <w:rPr>
            <w:bCs/>
            <w:color w:val="auto"/>
            <w:sz w:val="22"/>
            <w:szCs w:val="22"/>
          </w:rPr>
          <w:t xml:space="preserve"> </w:t>
        </w:r>
      </w:ins>
    </w:p>
    <w:p w14:paraId="7B922AE5" w14:textId="57C377E1" w:rsidR="00361F35" w:rsidRPr="00361F35" w:rsidRDefault="00361F35">
      <w:pPr>
        <w:pStyle w:val="Default"/>
        <w:numPr>
          <w:ilvl w:val="0"/>
          <w:numId w:val="26"/>
        </w:numPr>
        <w:rPr>
          <w:ins w:id="475" w:author="Darren Griffiths [2]" w:date="2018-08-13T13:41:00Z"/>
          <w:bCs/>
          <w:sz w:val="22"/>
          <w:szCs w:val="22"/>
          <w:rPrChange w:id="476" w:author="Darren Griffiths [2]" w:date="2018-08-13T13:45:00Z">
            <w:rPr>
              <w:ins w:id="477" w:author="Darren Griffiths [2]" w:date="2018-08-13T13:41:00Z"/>
              <w:bCs/>
              <w:color w:val="auto"/>
              <w:sz w:val="22"/>
              <w:szCs w:val="22"/>
            </w:rPr>
          </w:rPrChange>
        </w:rPr>
      </w:pPr>
      <w:ins w:id="478" w:author="Darren Griffiths [2]" w:date="2018-08-13T13:41:00Z">
        <w:r>
          <w:rPr>
            <w:bCs/>
            <w:sz w:val="22"/>
            <w:szCs w:val="22"/>
          </w:rPr>
          <w:t>Develop a game that reflect</w:t>
        </w:r>
      </w:ins>
      <w:ins w:id="479" w:author="Darren Griffiths [2]" w:date="2018-08-13T13:42:00Z">
        <w:r>
          <w:rPr>
            <w:bCs/>
            <w:sz w:val="22"/>
            <w:szCs w:val="22"/>
          </w:rPr>
          <w:t>s</w:t>
        </w:r>
      </w:ins>
      <w:ins w:id="480" w:author="Darren Griffiths [2]" w:date="2018-08-13T13:41:00Z">
        <w:r>
          <w:rPr>
            <w:bCs/>
            <w:sz w:val="22"/>
            <w:szCs w:val="22"/>
          </w:rPr>
          <w:t xml:space="preserve"> the theoretical research carried out.</w:t>
        </w:r>
      </w:ins>
    </w:p>
    <w:p w14:paraId="5EAF4B1E" w14:textId="4D01FE5C" w:rsidR="00204B27" w:rsidRDefault="00204B27" w:rsidP="00204B27">
      <w:pPr>
        <w:pStyle w:val="Default"/>
        <w:numPr>
          <w:ilvl w:val="0"/>
          <w:numId w:val="26"/>
        </w:numPr>
        <w:rPr>
          <w:ins w:id="481" w:author="Darren Griffiths [2]" w:date="2018-08-13T13:40:00Z"/>
          <w:bCs/>
          <w:color w:val="auto"/>
          <w:sz w:val="22"/>
          <w:szCs w:val="22"/>
        </w:rPr>
      </w:pPr>
      <w:ins w:id="482" w:author="Darren Griffiths [2]" w:date="2018-08-13T13:36:00Z">
        <w:r>
          <w:rPr>
            <w:bCs/>
            <w:color w:val="auto"/>
            <w:sz w:val="22"/>
            <w:szCs w:val="22"/>
          </w:rPr>
          <w:t>Document the game</w:t>
        </w:r>
      </w:ins>
      <w:ins w:id="483" w:author="Darren Griffiths [2]" w:date="2018-08-13T14:04:00Z">
        <w:r w:rsidR="00AB6DC3">
          <w:rPr>
            <w:bCs/>
            <w:color w:val="auto"/>
            <w:sz w:val="22"/>
            <w:szCs w:val="22"/>
          </w:rPr>
          <w:t>s</w:t>
        </w:r>
      </w:ins>
      <w:ins w:id="484" w:author="Darren Griffiths [2]" w:date="2018-08-13T13:36:00Z">
        <w:r>
          <w:rPr>
            <w:bCs/>
            <w:color w:val="auto"/>
            <w:sz w:val="22"/>
            <w:szCs w:val="22"/>
          </w:rPr>
          <w:t xml:space="preserve"> </w:t>
        </w:r>
      </w:ins>
      <w:ins w:id="485" w:author="Darren Griffiths [2]" w:date="2018-08-13T13:39:00Z">
        <w:r>
          <w:rPr>
            <w:bCs/>
            <w:color w:val="auto"/>
            <w:sz w:val="22"/>
            <w:szCs w:val="22"/>
          </w:rPr>
          <w:t>development</w:t>
        </w:r>
      </w:ins>
      <w:ins w:id="486" w:author="Darren Griffiths [2]" w:date="2018-08-13T14:04:00Z">
        <w:r w:rsidR="00AB6DC3">
          <w:rPr>
            <w:bCs/>
            <w:color w:val="auto"/>
            <w:sz w:val="22"/>
            <w:szCs w:val="22"/>
          </w:rPr>
          <w:t xml:space="preserve"> and</w:t>
        </w:r>
      </w:ins>
      <w:ins w:id="487" w:author="Darren Griffiths [2]" w:date="2018-08-13T13:39:00Z">
        <w:r w:rsidR="00361F35">
          <w:rPr>
            <w:bCs/>
            <w:color w:val="auto"/>
            <w:sz w:val="22"/>
            <w:szCs w:val="22"/>
          </w:rPr>
          <w:t xml:space="preserve"> </w:t>
        </w:r>
      </w:ins>
      <w:ins w:id="488" w:author="Darren Griffiths [2]" w:date="2018-08-13T13:36:00Z">
        <w:r>
          <w:rPr>
            <w:bCs/>
            <w:color w:val="auto"/>
            <w:sz w:val="22"/>
            <w:szCs w:val="22"/>
          </w:rPr>
          <w:t xml:space="preserve">changes </w:t>
        </w:r>
      </w:ins>
      <w:ins w:id="489" w:author="Darren Griffiths [2]" w:date="2018-08-13T13:39:00Z">
        <w:r w:rsidR="00361F35">
          <w:rPr>
            <w:bCs/>
            <w:color w:val="auto"/>
            <w:sz w:val="22"/>
            <w:szCs w:val="22"/>
          </w:rPr>
          <w:t xml:space="preserve">via </w:t>
        </w:r>
        <w:r w:rsidR="00361F35" w:rsidRPr="00361F35">
          <w:rPr>
            <w:b/>
            <w:bCs/>
            <w:color w:val="auto"/>
            <w:sz w:val="22"/>
            <w:szCs w:val="22"/>
            <w:rPrChange w:id="490" w:author="Darren Griffiths [2]" w:date="2018-08-13T13:40:00Z">
              <w:rPr>
                <w:bCs/>
                <w:color w:val="auto"/>
                <w:sz w:val="22"/>
                <w:szCs w:val="22"/>
              </w:rPr>
            </w:rPrChange>
          </w:rPr>
          <w:t>G</w:t>
        </w:r>
      </w:ins>
      <w:ins w:id="491" w:author="Darren Griffiths [2]" w:date="2018-08-13T13:40:00Z">
        <w:r w:rsidR="00361F35" w:rsidRPr="00361F35">
          <w:rPr>
            <w:b/>
            <w:bCs/>
            <w:color w:val="auto"/>
            <w:sz w:val="22"/>
            <w:szCs w:val="22"/>
            <w:rPrChange w:id="492" w:author="Darren Griffiths [2]" w:date="2018-08-13T13:40:00Z">
              <w:rPr>
                <w:bCs/>
                <w:color w:val="auto"/>
                <w:sz w:val="22"/>
                <w:szCs w:val="22"/>
              </w:rPr>
            </w:rPrChange>
          </w:rPr>
          <w:t>IT</w:t>
        </w:r>
      </w:ins>
      <w:ins w:id="493" w:author="Darren Griffiths [2]" w:date="2018-08-13T13:39:00Z">
        <w:r w:rsidR="00361F35" w:rsidRPr="00361F35">
          <w:rPr>
            <w:b/>
            <w:bCs/>
            <w:color w:val="auto"/>
            <w:sz w:val="22"/>
            <w:szCs w:val="22"/>
            <w:rPrChange w:id="494" w:author="Darren Griffiths [2]" w:date="2018-08-13T13:40:00Z">
              <w:rPr>
                <w:bCs/>
                <w:color w:val="auto"/>
                <w:sz w:val="22"/>
                <w:szCs w:val="22"/>
              </w:rPr>
            </w:rPrChange>
          </w:rPr>
          <w:t>HUB</w:t>
        </w:r>
        <w:r w:rsidR="00361F35">
          <w:rPr>
            <w:bCs/>
            <w:color w:val="auto"/>
            <w:sz w:val="22"/>
            <w:szCs w:val="22"/>
          </w:rPr>
          <w:t>.</w:t>
        </w:r>
      </w:ins>
    </w:p>
    <w:p w14:paraId="4FC0FF16" w14:textId="285BE752" w:rsidR="00204B27" w:rsidRPr="00361F35" w:rsidRDefault="00361F35">
      <w:pPr>
        <w:pStyle w:val="Default"/>
        <w:numPr>
          <w:ilvl w:val="0"/>
          <w:numId w:val="26"/>
        </w:numPr>
        <w:rPr>
          <w:ins w:id="495" w:author="Darren Griffiths [2]" w:date="2018-08-13T13:28:00Z"/>
          <w:bCs/>
          <w:color w:val="auto"/>
          <w:sz w:val="22"/>
          <w:szCs w:val="22"/>
          <w:rPrChange w:id="496" w:author="Darren Griffiths [2]" w:date="2018-08-13T13:40:00Z">
            <w:rPr>
              <w:ins w:id="497" w:author="Darren Griffiths [2]" w:date="2018-08-13T13:28:00Z"/>
              <w:bCs/>
              <w:sz w:val="22"/>
              <w:szCs w:val="22"/>
            </w:rPr>
          </w:rPrChange>
        </w:rPr>
      </w:pPr>
      <w:ins w:id="498" w:author="Darren Griffiths [2]" w:date="2018-08-13T13:40:00Z">
        <w:r>
          <w:rPr>
            <w:bCs/>
            <w:color w:val="auto"/>
            <w:sz w:val="22"/>
            <w:szCs w:val="22"/>
          </w:rPr>
          <w:t>Document the testing of the game</w:t>
        </w:r>
      </w:ins>
      <w:ins w:id="499" w:author="Darren Griffiths [2]" w:date="2018-08-13T14:05:00Z">
        <w:r w:rsidR="00AB6DC3">
          <w:rPr>
            <w:bCs/>
            <w:color w:val="auto"/>
            <w:sz w:val="22"/>
            <w:szCs w:val="22"/>
          </w:rPr>
          <w:t xml:space="preserve"> using </w:t>
        </w:r>
      </w:ins>
      <w:ins w:id="500" w:author="Darren Griffiths [2]" w:date="2018-08-13T14:06:00Z">
        <w:r w:rsidR="00AB6DC3">
          <w:rPr>
            <w:bCs/>
            <w:color w:val="auto"/>
            <w:sz w:val="22"/>
            <w:szCs w:val="22"/>
          </w:rPr>
          <w:t>the</w:t>
        </w:r>
      </w:ins>
      <w:ins w:id="501" w:author="Darren Griffiths [2]" w:date="2018-08-13T14:05:00Z">
        <w:r w:rsidR="00AB6DC3">
          <w:rPr>
            <w:bCs/>
            <w:color w:val="auto"/>
            <w:sz w:val="22"/>
            <w:szCs w:val="22"/>
          </w:rPr>
          <w:t xml:space="preserve"> white box method</w:t>
        </w:r>
      </w:ins>
      <w:ins w:id="502" w:author="Darren Griffiths [2]" w:date="2018-08-13T13:41:00Z">
        <w:r>
          <w:rPr>
            <w:bCs/>
            <w:color w:val="auto"/>
            <w:sz w:val="22"/>
            <w:szCs w:val="22"/>
          </w:rPr>
          <w:t>.</w:t>
        </w:r>
      </w:ins>
    </w:p>
    <w:p w14:paraId="7A9CFE00" w14:textId="1DB5B573" w:rsidR="008318A3" w:rsidRDefault="008318A3" w:rsidP="008318A3">
      <w:pPr>
        <w:pStyle w:val="Default"/>
        <w:numPr>
          <w:ilvl w:val="0"/>
          <w:numId w:val="26"/>
        </w:numPr>
        <w:rPr>
          <w:ins w:id="503" w:author="Darren Griffiths [2]" w:date="2018-08-13T13:28:00Z"/>
          <w:bCs/>
          <w:sz w:val="22"/>
          <w:szCs w:val="22"/>
        </w:rPr>
      </w:pPr>
      <w:ins w:id="504" w:author="Darren Griffiths [2]" w:date="2018-08-13T13:28:00Z">
        <w:r>
          <w:rPr>
            <w:bCs/>
            <w:sz w:val="22"/>
            <w:szCs w:val="22"/>
          </w:rPr>
          <w:t xml:space="preserve">Perform an evaluation of the game via conducting a </w:t>
        </w:r>
      </w:ins>
      <w:ins w:id="505" w:author="Darren Griffiths [2]" w:date="2018-08-13T13:46:00Z">
        <w:r w:rsidR="00361F35">
          <w:rPr>
            <w:bCs/>
            <w:sz w:val="22"/>
            <w:szCs w:val="22"/>
          </w:rPr>
          <w:t xml:space="preserve">comprehensive </w:t>
        </w:r>
      </w:ins>
      <w:ins w:id="506" w:author="Darren Griffiths [2]" w:date="2018-08-13T13:28:00Z">
        <w:r>
          <w:rPr>
            <w:bCs/>
            <w:sz w:val="22"/>
            <w:szCs w:val="22"/>
          </w:rPr>
          <w:t>survey to collect data.</w:t>
        </w:r>
      </w:ins>
    </w:p>
    <w:p w14:paraId="73C943A7" w14:textId="60727251" w:rsidR="008318A3" w:rsidRDefault="008318A3" w:rsidP="008318A3">
      <w:pPr>
        <w:pStyle w:val="Default"/>
        <w:numPr>
          <w:ilvl w:val="0"/>
          <w:numId w:val="26"/>
        </w:numPr>
        <w:rPr>
          <w:ins w:id="507" w:author="Darren Griffiths [2]" w:date="2018-08-13T14:09:00Z"/>
          <w:bCs/>
          <w:sz w:val="22"/>
          <w:szCs w:val="22"/>
        </w:rPr>
      </w:pPr>
      <w:ins w:id="508" w:author="Darren Griffiths [2]" w:date="2018-08-13T13:28:00Z">
        <w:r>
          <w:rPr>
            <w:bCs/>
            <w:sz w:val="22"/>
            <w:szCs w:val="22"/>
          </w:rPr>
          <w:t>Analyse</w:t>
        </w:r>
      </w:ins>
      <w:ins w:id="509" w:author="Darren Griffiths [2]" w:date="2018-08-13T14:07:00Z">
        <w:r w:rsidR="00AB6DC3">
          <w:rPr>
            <w:bCs/>
            <w:sz w:val="22"/>
            <w:szCs w:val="22"/>
          </w:rPr>
          <w:t xml:space="preserve"> and evaluate </w:t>
        </w:r>
      </w:ins>
      <w:ins w:id="510" w:author="Darren Griffiths [2]" w:date="2018-08-13T14:08:00Z">
        <w:r w:rsidR="00AB6DC3">
          <w:rPr>
            <w:bCs/>
            <w:sz w:val="22"/>
            <w:szCs w:val="22"/>
          </w:rPr>
          <w:t>the collection</w:t>
        </w:r>
      </w:ins>
      <w:ins w:id="511" w:author="Darren Griffiths [2]" w:date="2018-08-13T14:07:00Z">
        <w:r w:rsidR="00AB6DC3">
          <w:rPr>
            <w:bCs/>
            <w:sz w:val="22"/>
            <w:szCs w:val="22"/>
          </w:rPr>
          <w:t xml:space="preserve"> o</w:t>
        </w:r>
      </w:ins>
      <w:ins w:id="512" w:author="Darren Griffiths [2]" w:date="2018-08-13T14:08:00Z">
        <w:r w:rsidR="00AB6DC3">
          <w:rPr>
            <w:bCs/>
            <w:sz w:val="22"/>
            <w:szCs w:val="22"/>
          </w:rPr>
          <w:t xml:space="preserve">f data results, </w:t>
        </w:r>
      </w:ins>
      <w:ins w:id="513" w:author="Darren Griffiths [2]" w:date="2018-08-13T13:28:00Z">
        <w:r>
          <w:rPr>
            <w:bCs/>
            <w:sz w:val="22"/>
            <w:szCs w:val="22"/>
          </w:rPr>
          <w:t>compar</w:t>
        </w:r>
      </w:ins>
      <w:ins w:id="514" w:author="Darren Griffiths [2]" w:date="2018-08-13T14:09:00Z">
        <w:r w:rsidR="00AB6DC3">
          <w:rPr>
            <w:bCs/>
            <w:sz w:val="22"/>
            <w:szCs w:val="22"/>
          </w:rPr>
          <w:t>ing</w:t>
        </w:r>
      </w:ins>
      <w:ins w:id="515" w:author="Darren Griffiths [2]" w:date="2018-08-13T13:28:00Z">
        <w:r>
          <w:rPr>
            <w:bCs/>
            <w:sz w:val="22"/>
            <w:szCs w:val="22"/>
          </w:rPr>
          <w:t xml:space="preserve"> them to research found</w:t>
        </w:r>
      </w:ins>
      <w:ins w:id="516" w:author="Darren Griffiths [2]" w:date="2018-08-13T14:09:00Z">
        <w:r w:rsidR="00AB6DC3">
          <w:rPr>
            <w:bCs/>
            <w:sz w:val="22"/>
            <w:szCs w:val="22"/>
          </w:rPr>
          <w:t>.</w:t>
        </w:r>
      </w:ins>
    </w:p>
    <w:p w14:paraId="219877D3" w14:textId="15A8F3D1" w:rsidR="00AB6DC3" w:rsidRPr="00E1615A" w:rsidRDefault="0052439F" w:rsidP="008318A3">
      <w:pPr>
        <w:pStyle w:val="Default"/>
        <w:numPr>
          <w:ilvl w:val="0"/>
          <w:numId w:val="26"/>
        </w:numPr>
        <w:rPr>
          <w:ins w:id="517" w:author="Darren Griffiths [2]" w:date="2018-08-13T13:28:00Z"/>
          <w:bCs/>
          <w:sz w:val="22"/>
          <w:szCs w:val="22"/>
        </w:rPr>
      </w:pPr>
      <w:ins w:id="518" w:author="Darren Griffiths [2]" w:date="2018-08-13T14:19:00Z">
        <w:r>
          <w:rPr>
            <w:bCs/>
            <w:sz w:val="22"/>
            <w:szCs w:val="22"/>
          </w:rPr>
          <w:t>Provide</w:t>
        </w:r>
      </w:ins>
      <w:ins w:id="519" w:author="Darren Griffiths [2]" w:date="2018-08-13T14:09:00Z">
        <w:r w:rsidR="00AB6DC3">
          <w:rPr>
            <w:bCs/>
            <w:sz w:val="22"/>
            <w:szCs w:val="22"/>
          </w:rPr>
          <w:t xml:space="preserve"> recommendations for</w:t>
        </w:r>
      </w:ins>
      <w:ins w:id="520" w:author="Darren Griffiths [2]" w:date="2018-08-13T14:10:00Z">
        <w:r w:rsidR="00AB6DC3">
          <w:rPr>
            <w:bCs/>
            <w:sz w:val="22"/>
            <w:szCs w:val="22"/>
          </w:rPr>
          <w:t xml:space="preserve"> further</w:t>
        </w:r>
      </w:ins>
      <w:ins w:id="521" w:author="Darren Griffiths [2]" w:date="2018-08-13T14:09:00Z">
        <w:r w:rsidR="00AB6DC3">
          <w:rPr>
            <w:bCs/>
            <w:sz w:val="22"/>
            <w:szCs w:val="22"/>
          </w:rPr>
          <w:t xml:space="preserve"> encourag</w:t>
        </w:r>
      </w:ins>
      <w:ins w:id="522" w:author="Darren Griffiths [2]" w:date="2018-08-13T14:10:00Z">
        <w:r w:rsidR="00AB6DC3">
          <w:rPr>
            <w:bCs/>
            <w:sz w:val="22"/>
            <w:szCs w:val="22"/>
          </w:rPr>
          <w:t>ed research.</w:t>
        </w:r>
      </w:ins>
    </w:p>
    <w:p w14:paraId="2AFD7DC8" w14:textId="77777777" w:rsidR="008318A3" w:rsidRDefault="008318A3" w:rsidP="00EB1EF7">
      <w:pPr>
        <w:pStyle w:val="Default"/>
        <w:rPr>
          <w:ins w:id="523" w:author="Darren Griffiths [2]" w:date="2018-08-13T13:27:00Z"/>
          <w:b/>
          <w:bCs/>
          <w:sz w:val="22"/>
          <w:szCs w:val="22"/>
        </w:rPr>
      </w:pPr>
    </w:p>
    <w:p w14:paraId="0A391CB9" w14:textId="07695ABC" w:rsidR="008318A3" w:rsidRDefault="00D24B13" w:rsidP="008318A3">
      <w:pPr>
        <w:pStyle w:val="Default"/>
        <w:rPr>
          <w:ins w:id="524" w:author="Darren Griffiths [2]" w:date="2018-08-13T14:24:00Z"/>
          <w:b/>
          <w:bCs/>
          <w:sz w:val="22"/>
          <w:szCs w:val="22"/>
        </w:rPr>
      </w:pPr>
      <w:del w:id="525" w:author="Darren Griffiths [2]" w:date="2018-08-13T13:29:00Z">
        <w:r w:rsidRPr="009E1C48" w:rsidDel="008318A3">
          <w:rPr>
            <w:b/>
            <w:bCs/>
            <w:sz w:val="22"/>
            <w:szCs w:val="22"/>
          </w:rPr>
          <w:delText xml:space="preserve"> </w:delText>
        </w:r>
        <w:r w:rsidR="00062162" w:rsidDel="008318A3">
          <w:rPr>
            <w:bCs/>
            <w:sz w:val="22"/>
            <w:szCs w:val="22"/>
          </w:rPr>
          <w:delText>A releasable version of the game with no bugs or glitches. Perhaps classed as</w:delText>
        </w:r>
        <w:r w:rsidR="009955F1" w:rsidDel="008318A3">
          <w:rPr>
            <w:bCs/>
            <w:sz w:val="22"/>
            <w:szCs w:val="22"/>
          </w:rPr>
          <w:delText xml:space="preserve"> an</w:delText>
        </w:r>
        <w:r w:rsidR="00062162" w:rsidDel="008318A3">
          <w:rPr>
            <w:bCs/>
            <w:sz w:val="22"/>
            <w:szCs w:val="22"/>
          </w:rPr>
          <w:delText xml:space="preserve"> Early Access title</w:delText>
        </w:r>
        <w:r w:rsidR="009955F1" w:rsidDel="008318A3">
          <w:rPr>
            <w:bCs/>
            <w:sz w:val="22"/>
            <w:szCs w:val="22"/>
          </w:rPr>
          <w:delText xml:space="preserve"> that you would commonly find on Steam</w:delText>
        </w:r>
        <w:r w:rsidR="00062162" w:rsidDel="008318A3">
          <w:rPr>
            <w:bCs/>
            <w:sz w:val="22"/>
            <w:szCs w:val="22"/>
          </w:rPr>
          <w:delText>.</w:delText>
        </w:r>
      </w:del>
    </w:p>
    <w:p w14:paraId="4A16214A" w14:textId="5D099EC6" w:rsidR="0039121D" w:rsidRDefault="0039121D" w:rsidP="0039121D">
      <w:pPr>
        <w:pStyle w:val="Default"/>
        <w:rPr>
          <w:ins w:id="526" w:author="Darren Griffiths [2]" w:date="2018-08-13T14:26:00Z"/>
          <w:b/>
          <w:bCs/>
          <w:sz w:val="22"/>
          <w:szCs w:val="22"/>
        </w:rPr>
      </w:pPr>
      <w:ins w:id="527" w:author="Darren Griffiths [2]" w:date="2018-08-13T14:24:00Z">
        <w:r>
          <w:rPr>
            <w:b/>
            <w:bCs/>
            <w:sz w:val="22"/>
            <w:szCs w:val="22"/>
          </w:rPr>
          <w:t>References:</w:t>
        </w:r>
      </w:ins>
    </w:p>
    <w:p w14:paraId="551CF49C" w14:textId="52E0E6FA" w:rsidR="0039121D" w:rsidRDefault="0039121D" w:rsidP="0039121D">
      <w:pPr>
        <w:pStyle w:val="Default"/>
        <w:rPr>
          <w:ins w:id="528" w:author="Darren Griffiths [2]" w:date="2018-08-13T14:26:00Z"/>
          <w:b/>
          <w:bCs/>
          <w:sz w:val="22"/>
          <w:szCs w:val="22"/>
        </w:rPr>
      </w:pPr>
    </w:p>
    <w:p w14:paraId="1909EAA7" w14:textId="150090BE" w:rsidR="0039121D" w:rsidRDefault="0039121D" w:rsidP="0039121D">
      <w:pPr>
        <w:pStyle w:val="Default"/>
        <w:rPr>
          <w:ins w:id="529" w:author="Darren Griffiths [2]" w:date="2018-08-13T14:57:00Z"/>
          <w:bCs/>
          <w:sz w:val="22"/>
          <w:szCs w:val="22"/>
        </w:rPr>
      </w:pPr>
      <w:commentRangeStart w:id="530"/>
      <w:ins w:id="531" w:author="Darren Griffiths [2]" w:date="2018-08-13T14:26:00Z">
        <w:r>
          <w:rPr>
            <w:bCs/>
            <w:sz w:val="22"/>
            <w:szCs w:val="22"/>
          </w:rPr>
          <w:t xml:space="preserve">First Video Game - </w:t>
        </w:r>
        <w:r>
          <w:rPr>
            <w:bCs/>
            <w:sz w:val="22"/>
            <w:szCs w:val="22"/>
          </w:rPr>
          <w:fldChar w:fldCharType="begin"/>
        </w:r>
        <w:r>
          <w:rPr>
            <w:bCs/>
            <w:sz w:val="22"/>
            <w:szCs w:val="22"/>
          </w:rPr>
          <w:instrText xml:space="preserve"> HYPERLINK "</w:instrText>
        </w:r>
        <w:r w:rsidRPr="0039121D">
          <w:rPr>
            <w:bCs/>
            <w:sz w:val="22"/>
            <w:szCs w:val="22"/>
          </w:rPr>
          <w:instrText>https://www.aps.org/publications/apsnews/200810/physicshistory.cfm</w:instrText>
        </w:r>
        <w:r>
          <w:rPr>
            <w:bCs/>
            <w:sz w:val="22"/>
            <w:szCs w:val="22"/>
          </w:rPr>
          <w:instrText xml:space="preserve">" </w:instrText>
        </w:r>
        <w:r>
          <w:rPr>
            <w:bCs/>
            <w:sz w:val="22"/>
            <w:szCs w:val="22"/>
          </w:rPr>
          <w:fldChar w:fldCharType="separate"/>
        </w:r>
        <w:r w:rsidRPr="00144D48">
          <w:rPr>
            <w:rStyle w:val="Hyperlink"/>
            <w:rFonts w:cs="Arial"/>
            <w:bCs/>
            <w:sz w:val="22"/>
            <w:szCs w:val="22"/>
          </w:rPr>
          <w:t>https://www.aps.org/publications/apsnews/200810/physicshistory.cfm</w:t>
        </w:r>
        <w:r>
          <w:rPr>
            <w:bCs/>
            <w:sz w:val="22"/>
            <w:szCs w:val="22"/>
          </w:rPr>
          <w:fldChar w:fldCharType="end"/>
        </w:r>
        <w:r>
          <w:rPr>
            <w:bCs/>
            <w:sz w:val="22"/>
            <w:szCs w:val="22"/>
          </w:rPr>
          <w:t xml:space="preserve"> </w:t>
        </w:r>
      </w:ins>
    </w:p>
    <w:p w14:paraId="51BD87D0" w14:textId="3169A421" w:rsidR="00836BE6" w:rsidRDefault="00836BE6" w:rsidP="0039121D">
      <w:pPr>
        <w:pStyle w:val="Default"/>
        <w:rPr>
          <w:ins w:id="532" w:author="Darren Griffiths [2]" w:date="2018-08-13T14:58:00Z"/>
          <w:bCs/>
          <w:sz w:val="22"/>
          <w:szCs w:val="22"/>
        </w:rPr>
      </w:pPr>
      <w:ins w:id="533" w:author="Darren Griffiths [2]" w:date="2018-08-13T14:57:00Z">
        <w:r>
          <w:rPr>
            <w:bCs/>
            <w:sz w:val="22"/>
            <w:szCs w:val="22"/>
          </w:rPr>
          <w:t xml:space="preserve">Figure Source - </w:t>
        </w:r>
        <w:r>
          <w:rPr>
            <w:bCs/>
            <w:sz w:val="22"/>
            <w:szCs w:val="22"/>
          </w:rPr>
          <w:fldChar w:fldCharType="begin"/>
        </w:r>
        <w:r>
          <w:rPr>
            <w:bCs/>
            <w:sz w:val="22"/>
            <w:szCs w:val="22"/>
          </w:rPr>
          <w:instrText xml:space="preserve"> HYPERLINK "</w:instrText>
        </w:r>
        <w:r w:rsidRPr="00836BE6">
          <w:rPr>
            <w:bCs/>
            <w:sz w:val="22"/>
            <w:szCs w:val="22"/>
          </w:rPr>
          <w:instrText>https://www.bigfishgames.com/blog/2017-video-game-trends-and-statistics-whos-playing-what-and-why/</w:instrText>
        </w:r>
        <w:r>
          <w:rPr>
            <w:bCs/>
            <w:sz w:val="22"/>
            <w:szCs w:val="22"/>
          </w:rPr>
          <w:instrText xml:space="preserve">" </w:instrText>
        </w:r>
        <w:r>
          <w:rPr>
            <w:bCs/>
            <w:sz w:val="22"/>
            <w:szCs w:val="22"/>
          </w:rPr>
          <w:fldChar w:fldCharType="separate"/>
        </w:r>
        <w:r w:rsidRPr="00144D48">
          <w:rPr>
            <w:rStyle w:val="Hyperlink"/>
            <w:rFonts w:cs="Arial"/>
            <w:bCs/>
            <w:sz w:val="22"/>
            <w:szCs w:val="22"/>
          </w:rPr>
          <w:t>https://www.bigfishgames.com/blog/2017-video-game-trends-and-statistics-whos-playing-what-and-why/</w:t>
        </w:r>
        <w:r>
          <w:rPr>
            <w:bCs/>
            <w:sz w:val="22"/>
            <w:szCs w:val="22"/>
          </w:rPr>
          <w:fldChar w:fldCharType="end"/>
        </w:r>
        <w:r>
          <w:rPr>
            <w:bCs/>
            <w:sz w:val="22"/>
            <w:szCs w:val="22"/>
          </w:rPr>
          <w:t xml:space="preserve"> </w:t>
        </w:r>
      </w:ins>
    </w:p>
    <w:p w14:paraId="6FCA972A" w14:textId="74013B43" w:rsidR="0039121D" w:rsidRPr="00836BE6" w:rsidRDefault="00836BE6" w:rsidP="008318A3">
      <w:pPr>
        <w:pStyle w:val="Default"/>
        <w:rPr>
          <w:ins w:id="534" w:author="Darren Griffiths [2]" w:date="2018-08-13T13:28:00Z"/>
          <w:bCs/>
          <w:sz w:val="22"/>
          <w:szCs w:val="22"/>
          <w:rPrChange w:id="535" w:author="Darren Griffiths [2]" w:date="2018-08-13T14:58:00Z">
            <w:rPr>
              <w:ins w:id="536" w:author="Darren Griffiths [2]" w:date="2018-08-13T13:28:00Z"/>
              <w:b/>
              <w:bCs/>
              <w:sz w:val="22"/>
              <w:szCs w:val="22"/>
            </w:rPr>
          </w:rPrChange>
        </w:rPr>
      </w:pPr>
      <w:ins w:id="537" w:author="Darren Griffiths [2]" w:date="2018-08-13T14:58:00Z">
        <w:r w:rsidRPr="00836BE6">
          <w:rPr>
            <w:bCs/>
            <w:sz w:val="22"/>
            <w:szCs w:val="22"/>
            <w:rPrChange w:id="538" w:author="Darren Griffiths [2]" w:date="2018-08-13T14:58:00Z">
              <w:rPr>
                <w:b/>
                <w:bCs/>
                <w:sz w:val="22"/>
                <w:szCs w:val="22"/>
              </w:rPr>
            </w:rPrChange>
          </w:rPr>
          <w:t xml:space="preserve">Trump Claims - </w:t>
        </w:r>
        <w:r w:rsidRPr="00836BE6">
          <w:rPr>
            <w:bCs/>
            <w:sz w:val="22"/>
            <w:szCs w:val="22"/>
            <w:rPrChange w:id="539" w:author="Darren Griffiths [2]" w:date="2018-08-13T14:58:00Z">
              <w:rPr>
                <w:b/>
                <w:bCs/>
                <w:sz w:val="22"/>
                <w:szCs w:val="22"/>
              </w:rPr>
            </w:rPrChange>
          </w:rPr>
          <w:fldChar w:fldCharType="begin"/>
        </w:r>
        <w:r w:rsidRPr="00836BE6">
          <w:rPr>
            <w:bCs/>
            <w:sz w:val="22"/>
            <w:szCs w:val="22"/>
            <w:rPrChange w:id="540" w:author="Darren Griffiths [2]" w:date="2018-08-13T14:58:00Z">
              <w:rPr>
                <w:b/>
                <w:bCs/>
                <w:sz w:val="22"/>
                <w:szCs w:val="22"/>
              </w:rPr>
            </w:rPrChange>
          </w:rPr>
          <w:instrText xml:space="preserve"> HYPERLINK "https://www.sciencealert.com/trump-gun-violence-video-games-science" </w:instrText>
        </w:r>
        <w:r w:rsidRPr="00836BE6">
          <w:rPr>
            <w:bCs/>
            <w:sz w:val="22"/>
            <w:szCs w:val="22"/>
            <w:rPrChange w:id="541" w:author="Darren Griffiths [2]" w:date="2018-08-13T14:58:00Z">
              <w:rPr>
                <w:b/>
                <w:bCs/>
                <w:sz w:val="22"/>
                <w:szCs w:val="22"/>
              </w:rPr>
            </w:rPrChange>
          </w:rPr>
          <w:fldChar w:fldCharType="separate"/>
        </w:r>
        <w:r w:rsidRPr="00836BE6">
          <w:rPr>
            <w:rStyle w:val="Hyperlink"/>
            <w:rFonts w:cs="Arial"/>
            <w:bCs/>
            <w:sz w:val="22"/>
            <w:szCs w:val="22"/>
            <w:rPrChange w:id="542" w:author="Darren Griffiths [2]" w:date="2018-08-13T14:58:00Z">
              <w:rPr>
                <w:rStyle w:val="Hyperlink"/>
                <w:rFonts w:cs="Arial"/>
                <w:b/>
                <w:bCs/>
                <w:sz w:val="22"/>
                <w:szCs w:val="22"/>
              </w:rPr>
            </w:rPrChange>
          </w:rPr>
          <w:t>https://www.sciencealert.com/trump-gun-violence-video-games-science</w:t>
        </w:r>
        <w:r w:rsidRPr="00836BE6">
          <w:rPr>
            <w:bCs/>
            <w:sz w:val="22"/>
            <w:szCs w:val="22"/>
            <w:rPrChange w:id="543" w:author="Darren Griffiths [2]" w:date="2018-08-13T14:58:00Z">
              <w:rPr>
                <w:b/>
                <w:bCs/>
                <w:sz w:val="22"/>
                <w:szCs w:val="22"/>
              </w:rPr>
            </w:rPrChange>
          </w:rPr>
          <w:fldChar w:fldCharType="end"/>
        </w:r>
      </w:ins>
      <w:commentRangeEnd w:id="530"/>
      <w:ins w:id="544" w:author="Darren Griffiths [2]" w:date="2018-08-13T16:34:00Z">
        <w:r w:rsidR="0094394C">
          <w:rPr>
            <w:rStyle w:val="CommentReference"/>
            <w:rFonts w:ascii="Calibri" w:hAnsi="Calibri" w:cs="Times New Roman"/>
            <w:color w:val="auto"/>
          </w:rPr>
          <w:commentReference w:id="530"/>
        </w:r>
      </w:ins>
    </w:p>
    <w:p w14:paraId="09A61B42" w14:textId="253A7488" w:rsidR="008318A3" w:rsidDel="0074503B" w:rsidRDefault="008318A3" w:rsidP="00EB1EF7">
      <w:pPr>
        <w:pStyle w:val="Default"/>
        <w:rPr>
          <w:del w:id="545" w:author="Darren Griffiths [2]" w:date="2018-08-13T14:10:00Z"/>
          <w:b/>
          <w:bCs/>
          <w:sz w:val="22"/>
          <w:szCs w:val="22"/>
        </w:rPr>
      </w:pPr>
    </w:p>
    <w:p w14:paraId="4E95532E" w14:textId="77777777" w:rsidR="0074503B" w:rsidRPr="00AB6DC3" w:rsidRDefault="0074503B">
      <w:pPr>
        <w:ind w:firstLine="0"/>
        <w:jc w:val="left"/>
        <w:rPr>
          <w:ins w:id="546" w:author="Darren Griffiths [2]" w:date="2018-08-13T15:57:00Z"/>
          <w:b/>
          <w:bCs/>
          <w:rPrChange w:id="547" w:author="Darren Griffiths [2]" w:date="2018-08-13T14:10:00Z">
            <w:rPr>
              <w:ins w:id="548" w:author="Darren Griffiths [2]" w:date="2018-08-13T15:57:00Z"/>
              <w:sz w:val="22"/>
              <w:szCs w:val="22"/>
            </w:rPr>
          </w:rPrChange>
        </w:rPr>
        <w:pPrChange w:id="549" w:author="Darren Griffiths [2]" w:date="2018-08-13T14:10:00Z">
          <w:pPr>
            <w:pStyle w:val="Default"/>
          </w:pPr>
        </w:pPrChange>
      </w:pPr>
    </w:p>
    <w:p w14:paraId="17FA9156" w14:textId="77777777" w:rsidR="00D24B13" w:rsidRPr="009E1C48" w:rsidDel="00AB6DC3" w:rsidRDefault="00D24B13">
      <w:pPr>
        <w:rPr>
          <w:del w:id="550" w:author="Darren Griffiths [2]" w:date="2018-08-13T14:10:00Z"/>
          <w:b/>
          <w:bCs/>
        </w:rPr>
        <w:pPrChange w:id="551" w:author="Darren Griffiths [2]" w:date="2018-08-13T14:10:00Z">
          <w:pPr>
            <w:pStyle w:val="Default"/>
          </w:pPr>
        </w:pPrChange>
      </w:pPr>
    </w:p>
    <w:p w14:paraId="02A658ED" w14:textId="77777777" w:rsidR="00D24B13" w:rsidRPr="009E1C48" w:rsidDel="00AB6DC3" w:rsidRDefault="00D24B13" w:rsidP="00EB1EF7">
      <w:pPr>
        <w:pStyle w:val="Default"/>
        <w:rPr>
          <w:del w:id="552" w:author="Darren Griffiths [2]" w:date="2018-08-13T14:10:00Z"/>
          <w:b/>
          <w:bCs/>
          <w:sz w:val="22"/>
          <w:szCs w:val="22"/>
        </w:rPr>
      </w:pPr>
    </w:p>
    <w:p w14:paraId="42AE36EB" w14:textId="77777777" w:rsidR="00F16FD7" w:rsidRDefault="00D24B13" w:rsidP="00EB1EF7">
      <w:pPr>
        <w:pStyle w:val="Default"/>
        <w:rPr>
          <w:b/>
          <w:bCs/>
          <w:sz w:val="22"/>
          <w:szCs w:val="22"/>
        </w:rPr>
      </w:pPr>
      <w:r w:rsidRPr="009E1C48">
        <w:rPr>
          <w:b/>
          <w:bCs/>
          <w:sz w:val="22"/>
          <w:szCs w:val="22"/>
        </w:rPr>
        <w:t>Reading List</w:t>
      </w:r>
      <w:r w:rsidR="00F16FD7">
        <w:rPr>
          <w:b/>
          <w:bCs/>
          <w:sz w:val="22"/>
          <w:szCs w:val="22"/>
        </w:rPr>
        <w:t>:</w:t>
      </w:r>
      <w:r w:rsidRPr="009E1C48">
        <w:rPr>
          <w:b/>
          <w:bCs/>
          <w:sz w:val="22"/>
          <w:szCs w:val="22"/>
        </w:rPr>
        <w:t xml:space="preserve"> </w:t>
      </w:r>
    </w:p>
    <w:p w14:paraId="307D9F67" w14:textId="465516E0" w:rsidR="00F16FD7" w:rsidRDefault="00F16FD7" w:rsidP="00EB1EF7">
      <w:pPr>
        <w:pStyle w:val="Default"/>
        <w:rPr>
          <w:ins w:id="553" w:author="Darren Griffiths [2]" w:date="2018-08-13T16:07:00Z"/>
          <w:b/>
          <w:bCs/>
          <w:sz w:val="22"/>
          <w:szCs w:val="22"/>
        </w:rPr>
      </w:pPr>
    </w:p>
    <w:p w14:paraId="7A2E27CF" w14:textId="77777777" w:rsidR="00544906" w:rsidRPr="000B669C" w:rsidRDefault="00544906" w:rsidP="00544906">
      <w:pPr>
        <w:pStyle w:val="Default"/>
        <w:rPr>
          <w:ins w:id="554" w:author="Darren Griffiths [2]" w:date="2018-08-13T16:07:00Z"/>
          <w:bCs/>
          <w:sz w:val="22"/>
          <w:szCs w:val="22"/>
          <w:rPrChange w:id="555" w:author="Darren Griffiths [2]" w:date="2018-08-13T16:50:00Z">
            <w:rPr>
              <w:ins w:id="556" w:author="Darren Griffiths [2]" w:date="2018-08-13T16:07:00Z"/>
              <w:b/>
              <w:bCs/>
              <w:sz w:val="22"/>
              <w:szCs w:val="22"/>
            </w:rPr>
          </w:rPrChange>
        </w:rPr>
      </w:pPr>
      <w:commentRangeStart w:id="557"/>
      <w:ins w:id="558" w:author="Darren Griffiths [2]" w:date="2018-08-13T16:07:00Z">
        <w:r w:rsidRPr="000B669C">
          <w:rPr>
            <w:bCs/>
            <w:sz w:val="22"/>
            <w:szCs w:val="22"/>
            <w:rPrChange w:id="559" w:author="Darren Griffiths [2]" w:date="2018-08-13T16:50:00Z">
              <w:rPr>
                <w:b/>
                <w:bCs/>
                <w:sz w:val="22"/>
                <w:szCs w:val="22"/>
              </w:rPr>
            </w:rPrChange>
          </w:rPr>
          <w:t>Puzzle games can improve mental flexibility, study shows</w:t>
        </w:r>
      </w:ins>
    </w:p>
    <w:p w14:paraId="57BA2A1B" w14:textId="77777777" w:rsidR="00544906" w:rsidRPr="000B669C" w:rsidRDefault="00544906" w:rsidP="00544906">
      <w:pPr>
        <w:pStyle w:val="Default"/>
        <w:rPr>
          <w:ins w:id="560" w:author="Darren Griffiths [2]" w:date="2018-08-13T16:07:00Z"/>
          <w:bCs/>
          <w:sz w:val="22"/>
          <w:szCs w:val="22"/>
          <w:rPrChange w:id="561" w:author="Darren Griffiths [2]" w:date="2018-08-13T16:50:00Z">
            <w:rPr>
              <w:ins w:id="562" w:author="Darren Griffiths [2]" w:date="2018-08-13T16:07:00Z"/>
              <w:b/>
              <w:bCs/>
              <w:sz w:val="22"/>
              <w:szCs w:val="22"/>
            </w:rPr>
          </w:rPrChange>
        </w:rPr>
      </w:pPr>
      <w:ins w:id="563" w:author="Darren Griffiths [2]" w:date="2018-08-13T16:07:00Z">
        <w:r w:rsidRPr="000B669C">
          <w:rPr>
            <w:bCs/>
            <w:sz w:val="22"/>
            <w:szCs w:val="22"/>
            <w:rPrChange w:id="564" w:author="Darren Griffiths [2]" w:date="2018-08-13T16:50:00Z">
              <w:rPr>
                <w:b/>
                <w:bCs/>
                <w:sz w:val="22"/>
                <w:szCs w:val="22"/>
              </w:rPr>
            </w:rPrChange>
          </w:rPr>
          <w:t>Date:</w:t>
        </w:r>
      </w:ins>
    </w:p>
    <w:p w14:paraId="1BEE3C08" w14:textId="77777777" w:rsidR="00544906" w:rsidRPr="000B669C" w:rsidRDefault="00544906" w:rsidP="00544906">
      <w:pPr>
        <w:pStyle w:val="Default"/>
        <w:rPr>
          <w:ins w:id="565" w:author="Darren Griffiths [2]" w:date="2018-08-13T16:07:00Z"/>
          <w:bCs/>
          <w:sz w:val="22"/>
          <w:szCs w:val="22"/>
          <w:rPrChange w:id="566" w:author="Darren Griffiths [2]" w:date="2018-08-13T16:50:00Z">
            <w:rPr>
              <w:ins w:id="567" w:author="Darren Griffiths [2]" w:date="2018-08-13T16:07:00Z"/>
              <w:b/>
              <w:bCs/>
              <w:sz w:val="22"/>
              <w:szCs w:val="22"/>
            </w:rPr>
          </w:rPrChange>
        </w:rPr>
      </w:pPr>
      <w:ins w:id="568" w:author="Darren Griffiths [2]" w:date="2018-08-13T16:07:00Z">
        <w:r w:rsidRPr="000B669C">
          <w:rPr>
            <w:bCs/>
            <w:sz w:val="22"/>
            <w:szCs w:val="22"/>
            <w:rPrChange w:id="569" w:author="Darren Griffiths [2]" w:date="2018-08-13T16:50:00Z">
              <w:rPr>
                <w:b/>
                <w:bCs/>
                <w:sz w:val="22"/>
                <w:szCs w:val="22"/>
              </w:rPr>
            </w:rPrChange>
          </w:rPr>
          <w:t>June 24, 2014</w:t>
        </w:r>
      </w:ins>
    </w:p>
    <w:p w14:paraId="1D81B9CD" w14:textId="77777777" w:rsidR="00544906" w:rsidRPr="000B669C" w:rsidRDefault="00544906" w:rsidP="00544906">
      <w:pPr>
        <w:pStyle w:val="Default"/>
        <w:rPr>
          <w:ins w:id="570" w:author="Darren Griffiths [2]" w:date="2018-08-13T16:07:00Z"/>
          <w:bCs/>
          <w:sz w:val="22"/>
          <w:szCs w:val="22"/>
          <w:rPrChange w:id="571" w:author="Darren Griffiths [2]" w:date="2018-08-13T16:50:00Z">
            <w:rPr>
              <w:ins w:id="572" w:author="Darren Griffiths [2]" w:date="2018-08-13T16:07:00Z"/>
              <w:b/>
              <w:bCs/>
              <w:sz w:val="22"/>
              <w:szCs w:val="22"/>
            </w:rPr>
          </w:rPrChange>
        </w:rPr>
      </w:pPr>
      <w:ins w:id="573" w:author="Darren Griffiths [2]" w:date="2018-08-13T16:07:00Z">
        <w:r w:rsidRPr="000B669C">
          <w:rPr>
            <w:bCs/>
            <w:sz w:val="22"/>
            <w:szCs w:val="22"/>
            <w:rPrChange w:id="574" w:author="Darren Griffiths [2]" w:date="2018-08-13T16:50:00Z">
              <w:rPr>
                <w:b/>
                <w:bCs/>
                <w:sz w:val="22"/>
                <w:szCs w:val="22"/>
              </w:rPr>
            </w:rPrChange>
          </w:rPr>
          <w:t>Source:</w:t>
        </w:r>
      </w:ins>
    </w:p>
    <w:p w14:paraId="495B63F8" w14:textId="67B4E8FE" w:rsidR="00544906" w:rsidRPr="000B669C" w:rsidRDefault="00544906" w:rsidP="00544906">
      <w:pPr>
        <w:pStyle w:val="Default"/>
        <w:rPr>
          <w:ins w:id="575" w:author="Darren Griffiths" w:date="2018-07-09T13:45:00Z"/>
          <w:bCs/>
          <w:sz w:val="22"/>
          <w:szCs w:val="22"/>
          <w:rPrChange w:id="576" w:author="Darren Griffiths [2]" w:date="2018-08-13T16:50:00Z">
            <w:rPr>
              <w:ins w:id="577" w:author="Darren Griffiths" w:date="2018-07-09T13:45:00Z"/>
              <w:b/>
              <w:bCs/>
              <w:sz w:val="22"/>
              <w:szCs w:val="22"/>
            </w:rPr>
          </w:rPrChange>
        </w:rPr>
      </w:pPr>
      <w:ins w:id="578" w:author="Darren Griffiths [2]" w:date="2018-08-13T16:07:00Z">
        <w:r w:rsidRPr="000B669C">
          <w:rPr>
            <w:bCs/>
            <w:sz w:val="22"/>
            <w:szCs w:val="22"/>
            <w:rPrChange w:id="579" w:author="Darren Griffiths [2]" w:date="2018-08-13T16:50:00Z">
              <w:rPr>
                <w:b/>
                <w:bCs/>
                <w:sz w:val="22"/>
                <w:szCs w:val="22"/>
              </w:rPr>
            </w:rPrChange>
          </w:rPr>
          <w:t>Nanyang Technological University</w:t>
        </w:r>
      </w:ins>
    </w:p>
    <w:p w14:paraId="74FE565D" w14:textId="7BDEBF40" w:rsidR="00C21DAA" w:rsidRDefault="0039121D" w:rsidP="00EB1EF7">
      <w:pPr>
        <w:pStyle w:val="Default"/>
        <w:rPr>
          <w:ins w:id="580" w:author="Darren Griffiths [2]" w:date="2018-08-13T16:50:00Z"/>
          <w:bCs/>
          <w:sz w:val="22"/>
          <w:szCs w:val="22"/>
        </w:rPr>
      </w:pPr>
      <w:ins w:id="581" w:author="Darren Griffiths [2]" w:date="2018-08-13T14:35:00Z">
        <w:r w:rsidRPr="000B669C">
          <w:rPr>
            <w:bCs/>
            <w:sz w:val="22"/>
            <w:szCs w:val="22"/>
            <w:rPrChange w:id="582" w:author="Darren Griffiths [2]" w:date="2018-08-13T16:50:00Z">
              <w:rPr>
                <w:b/>
                <w:bCs/>
                <w:sz w:val="22"/>
                <w:szCs w:val="22"/>
              </w:rPr>
            </w:rPrChange>
          </w:rPr>
          <w:fldChar w:fldCharType="begin"/>
        </w:r>
        <w:r w:rsidRPr="000B669C">
          <w:rPr>
            <w:bCs/>
            <w:sz w:val="22"/>
            <w:szCs w:val="22"/>
            <w:rPrChange w:id="583" w:author="Darren Griffiths [2]" w:date="2018-08-13T16:50:00Z">
              <w:rPr>
                <w:b/>
                <w:bCs/>
                <w:sz w:val="22"/>
                <w:szCs w:val="22"/>
              </w:rPr>
            </w:rPrChange>
          </w:rPr>
          <w:instrText xml:space="preserve"> HYPERLINK "</w:instrText>
        </w:r>
      </w:ins>
      <w:ins w:id="584" w:author="Darren Griffiths" w:date="2018-07-09T13:45:00Z">
        <w:r w:rsidRPr="000B669C">
          <w:rPr>
            <w:bCs/>
            <w:sz w:val="22"/>
            <w:szCs w:val="22"/>
            <w:rPrChange w:id="585" w:author="Darren Griffiths [2]" w:date="2018-08-13T16:50:00Z">
              <w:rPr>
                <w:b/>
                <w:bCs/>
                <w:sz w:val="22"/>
                <w:szCs w:val="22"/>
              </w:rPr>
            </w:rPrChange>
          </w:rPr>
          <w:instrText>https://www.sciencedaily.com/releases/2014/06/140624092528.htm</w:instrText>
        </w:r>
      </w:ins>
      <w:ins w:id="586" w:author="Darren Griffiths [2]" w:date="2018-08-13T14:35:00Z">
        <w:r w:rsidRPr="000B669C">
          <w:rPr>
            <w:bCs/>
            <w:sz w:val="22"/>
            <w:szCs w:val="22"/>
            <w:rPrChange w:id="587" w:author="Darren Griffiths [2]" w:date="2018-08-13T16:50:00Z">
              <w:rPr>
                <w:b/>
                <w:bCs/>
                <w:sz w:val="22"/>
                <w:szCs w:val="22"/>
              </w:rPr>
            </w:rPrChange>
          </w:rPr>
          <w:instrText xml:space="preserve">" </w:instrText>
        </w:r>
        <w:r w:rsidRPr="000B669C">
          <w:rPr>
            <w:bCs/>
            <w:sz w:val="22"/>
            <w:szCs w:val="22"/>
            <w:rPrChange w:id="588" w:author="Darren Griffiths [2]" w:date="2018-08-13T16:50:00Z">
              <w:rPr>
                <w:b/>
                <w:bCs/>
                <w:sz w:val="22"/>
                <w:szCs w:val="22"/>
              </w:rPr>
            </w:rPrChange>
          </w:rPr>
          <w:fldChar w:fldCharType="separate"/>
        </w:r>
      </w:ins>
      <w:ins w:id="589" w:author="Darren Griffiths" w:date="2018-07-09T13:45:00Z">
        <w:r w:rsidRPr="000B669C">
          <w:rPr>
            <w:rStyle w:val="Hyperlink"/>
            <w:rFonts w:cs="Arial"/>
            <w:bCs/>
            <w:sz w:val="22"/>
            <w:szCs w:val="22"/>
            <w:rPrChange w:id="590" w:author="Darren Griffiths [2]" w:date="2018-08-13T16:50:00Z">
              <w:rPr>
                <w:rStyle w:val="Hyperlink"/>
                <w:rFonts w:cs="Arial"/>
                <w:b/>
                <w:bCs/>
                <w:sz w:val="22"/>
                <w:szCs w:val="22"/>
              </w:rPr>
            </w:rPrChange>
          </w:rPr>
          <w:t>https://www.sciencedaily.com/releases/2014/06/140624092528.htm</w:t>
        </w:r>
      </w:ins>
      <w:ins w:id="591" w:author="Darren Griffiths [2]" w:date="2018-08-13T14:35:00Z">
        <w:r w:rsidRPr="000B669C">
          <w:rPr>
            <w:bCs/>
            <w:sz w:val="22"/>
            <w:szCs w:val="22"/>
            <w:rPrChange w:id="592" w:author="Darren Griffiths [2]" w:date="2018-08-13T16:50:00Z">
              <w:rPr>
                <w:b/>
                <w:bCs/>
                <w:sz w:val="22"/>
                <w:szCs w:val="22"/>
              </w:rPr>
            </w:rPrChange>
          </w:rPr>
          <w:fldChar w:fldCharType="end"/>
        </w:r>
      </w:ins>
      <w:commentRangeEnd w:id="557"/>
      <w:ins w:id="593" w:author="Darren Griffiths [2]" w:date="2018-08-13T16:35:00Z">
        <w:r w:rsidR="0094394C" w:rsidRPr="000B669C">
          <w:rPr>
            <w:rStyle w:val="CommentReference"/>
            <w:rFonts w:ascii="Calibri" w:hAnsi="Calibri" w:cs="Times New Roman"/>
            <w:color w:val="auto"/>
          </w:rPr>
          <w:commentReference w:id="557"/>
        </w:r>
      </w:ins>
    </w:p>
    <w:p w14:paraId="2B5BE8FF" w14:textId="5017BF7E" w:rsidR="000B669C" w:rsidRDefault="000B669C" w:rsidP="00EB1EF7">
      <w:pPr>
        <w:pStyle w:val="Default"/>
        <w:rPr>
          <w:ins w:id="594" w:author="Darren Griffiths [2]" w:date="2018-08-13T16:50:00Z"/>
          <w:bCs/>
          <w:sz w:val="22"/>
          <w:szCs w:val="22"/>
        </w:rPr>
      </w:pPr>
    </w:p>
    <w:p w14:paraId="5AA61AF3" w14:textId="77777777" w:rsidR="000B669C" w:rsidRPr="000B669C" w:rsidRDefault="000B669C" w:rsidP="000B669C">
      <w:pPr>
        <w:pStyle w:val="Default"/>
        <w:rPr>
          <w:ins w:id="595" w:author="Darren Griffiths [2]" w:date="2018-08-13T16:50:00Z"/>
          <w:bCs/>
          <w:sz w:val="22"/>
          <w:szCs w:val="22"/>
        </w:rPr>
      </w:pPr>
      <w:ins w:id="596" w:author="Darren Griffiths [2]" w:date="2018-08-13T16:50:00Z">
        <w:r w:rsidRPr="000B669C">
          <w:rPr>
            <w:bCs/>
            <w:sz w:val="22"/>
            <w:szCs w:val="22"/>
          </w:rPr>
          <w:t>Can gaming mend damaged brains?</w:t>
        </w:r>
      </w:ins>
    </w:p>
    <w:p w14:paraId="3164D12B" w14:textId="77777777" w:rsidR="000B669C" w:rsidRPr="000B669C" w:rsidRDefault="000B669C" w:rsidP="000B669C">
      <w:pPr>
        <w:pStyle w:val="Default"/>
        <w:rPr>
          <w:ins w:id="597" w:author="Darren Griffiths [2]" w:date="2018-08-13T16:50:00Z"/>
          <w:bCs/>
          <w:sz w:val="22"/>
          <w:szCs w:val="22"/>
        </w:rPr>
      </w:pPr>
      <w:ins w:id="598" w:author="Darren Griffiths [2]" w:date="2018-08-13T16:50:00Z">
        <w:r w:rsidRPr="000B669C">
          <w:rPr>
            <w:bCs/>
            <w:sz w:val="22"/>
            <w:szCs w:val="22"/>
          </w:rPr>
          <w:t>Date:</w:t>
        </w:r>
      </w:ins>
    </w:p>
    <w:p w14:paraId="03B91FE3" w14:textId="77777777" w:rsidR="000B669C" w:rsidRPr="000B669C" w:rsidRDefault="000B669C" w:rsidP="000B669C">
      <w:pPr>
        <w:pStyle w:val="Default"/>
        <w:rPr>
          <w:ins w:id="599" w:author="Darren Griffiths [2]" w:date="2018-08-13T16:50:00Z"/>
          <w:bCs/>
          <w:sz w:val="22"/>
          <w:szCs w:val="22"/>
        </w:rPr>
      </w:pPr>
      <w:ins w:id="600" w:author="Darren Griffiths [2]" w:date="2018-08-13T16:50:00Z">
        <w:r w:rsidRPr="000B669C">
          <w:rPr>
            <w:bCs/>
            <w:sz w:val="22"/>
            <w:szCs w:val="22"/>
          </w:rPr>
          <w:t>February 24, 2016</w:t>
        </w:r>
      </w:ins>
    </w:p>
    <w:p w14:paraId="700902F5" w14:textId="77777777" w:rsidR="000B669C" w:rsidRPr="000B669C" w:rsidRDefault="000B669C" w:rsidP="000B669C">
      <w:pPr>
        <w:pStyle w:val="Default"/>
        <w:rPr>
          <w:ins w:id="601" w:author="Darren Griffiths [2]" w:date="2018-08-13T16:50:00Z"/>
          <w:bCs/>
          <w:sz w:val="22"/>
          <w:szCs w:val="22"/>
        </w:rPr>
      </w:pPr>
      <w:ins w:id="602" w:author="Darren Griffiths [2]" w:date="2018-08-13T16:50:00Z">
        <w:r w:rsidRPr="000B669C">
          <w:rPr>
            <w:bCs/>
            <w:sz w:val="22"/>
            <w:szCs w:val="22"/>
          </w:rPr>
          <w:t>Source:</w:t>
        </w:r>
      </w:ins>
    </w:p>
    <w:p w14:paraId="3A1A18D8" w14:textId="24C35363" w:rsidR="000B669C" w:rsidRDefault="000B669C" w:rsidP="000B669C">
      <w:pPr>
        <w:pStyle w:val="Default"/>
        <w:rPr>
          <w:ins w:id="603" w:author="Darren Griffiths [2]" w:date="2018-08-13T16:50:00Z"/>
          <w:bCs/>
          <w:sz w:val="22"/>
          <w:szCs w:val="22"/>
        </w:rPr>
      </w:pPr>
      <w:ins w:id="604" w:author="Darren Griffiths [2]" w:date="2018-08-13T16:50:00Z">
        <w:r w:rsidRPr="000B669C">
          <w:rPr>
            <w:bCs/>
            <w:sz w:val="22"/>
            <w:szCs w:val="22"/>
          </w:rPr>
          <w:t>Taylor &amp; Francis</w:t>
        </w:r>
      </w:ins>
    </w:p>
    <w:p w14:paraId="4E142FFF" w14:textId="41C1749B" w:rsidR="0039121D" w:rsidDel="000B669C" w:rsidRDefault="000B669C" w:rsidP="00EB1EF7">
      <w:pPr>
        <w:pStyle w:val="Default"/>
        <w:rPr>
          <w:del w:id="605" w:author="Darren Griffiths [2]" w:date="2018-08-13T14:58:00Z"/>
          <w:bCs/>
          <w:sz w:val="22"/>
          <w:szCs w:val="22"/>
        </w:rPr>
      </w:pPr>
      <w:ins w:id="606" w:author="Darren Griffiths [2]" w:date="2018-08-13T16:50:00Z">
        <w:r>
          <w:rPr>
            <w:bCs/>
          </w:rPr>
          <w:fldChar w:fldCharType="begin"/>
        </w:r>
        <w:r>
          <w:rPr>
            <w:bCs/>
            <w:sz w:val="22"/>
            <w:szCs w:val="22"/>
          </w:rPr>
          <w:instrText xml:space="preserve"> HYPERLINK "</w:instrText>
        </w:r>
        <w:r w:rsidRPr="000B669C">
          <w:rPr>
            <w:bCs/>
            <w:sz w:val="22"/>
            <w:szCs w:val="22"/>
          </w:rPr>
          <w:instrText>https://www.sciencedaily.com/releases/2016/02/160224133524.htm</w:instrText>
        </w:r>
        <w:r>
          <w:rPr>
            <w:bCs/>
            <w:sz w:val="22"/>
            <w:szCs w:val="22"/>
          </w:rPr>
          <w:instrText xml:space="preserve">" </w:instrText>
        </w:r>
        <w:r>
          <w:rPr>
            <w:bCs/>
          </w:rPr>
          <w:fldChar w:fldCharType="separate"/>
        </w:r>
        <w:r w:rsidRPr="002C6057">
          <w:rPr>
            <w:rStyle w:val="Hyperlink"/>
            <w:rFonts w:cs="Arial"/>
            <w:bCs/>
            <w:sz w:val="22"/>
            <w:szCs w:val="22"/>
          </w:rPr>
          <w:t>https://www.sciencedaily.com/releases/2016/02/160224133524.htm</w:t>
        </w:r>
        <w:r>
          <w:rPr>
            <w:bCs/>
          </w:rPr>
          <w:fldChar w:fldCharType="end"/>
        </w:r>
        <w:r>
          <w:rPr>
            <w:bCs/>
            <w:sz w:val="22"/>
            <w:szCs w:val="22"/>
          </w:rPr>
          <w:t xml:space="preserve"> </w:t>
        </w:r>
      </w:ins>
    </w:p>
    <w:p w14:paraId="35A33BBF" w14:textId="77777777" w:rsidR="000B669C" w:rsidRDefault="000B669C" w:rsidP="00EB1EF7">
      <w:pPr>
        <w:pStyle w:val="Default"/>
        <w:rPr>
          <w:ins w:id="607" w:author="Darren Griffiths [2]" w:date="2018-08-13T16:52:00Z"/>
          <w:bCs/>
          <w:sz w:val="22"/>
          <w:szCs w:val="22"/>
        </w:rPr>
      </w:pPr>
    </w:p>
    <w:p w14:paraId="56C092D3" w14:textId="34CD8950" w:rsidR="000B669C" w:rsidRDefault="000B669C" w:rsidP="00EB1EF7">
      <w:pPr>
        <w:pStyle w:val="Default"/>
        <w:rPr>
          <w:ins w:id="608" w:author="Darren Griffiths [2]" w:date="2018-08-13T16:51:00Z"/>
          <w:b/>
          <w:bCs/>
          <w:sz w:val="22"/>
          <w:szCs w:val="22"/>
        </w:rPr>
      </w:pPr>
    </w:p>
    <w:p w14:paraId="4E75FDDA" w14:textId="77777777" w:rsidR="000B669C" w:rsidRPr="000B669C" w:rsidRDefault="000B669C" w:rsidP="000B669C">
      <w:pPr>
        <w:pStyle w:val="Default"/>
        <w:rPr>
          <w:ins w:id="609" w:author="Darren Griffiths [2]" w:date="2018-08-13T16:52:00Z"/>
          <w:bCs/>
          <w:sz w:val="22"/>
          <w:szCs w:val="22"/>
          <w:rPrChange w:id="610" w:author="Darren Griffiths [2]" w:date="2018-08-13T16:52:00Z">
            <w:rPr>
              <w:ins w:id="611" w:author="Darren Griffiths [2]" w:date="2018-08-13T16:52:00Z"/>
              <w:b/>
              <w:bCs/>
              <w:sz w:val="22"/>
              <w:szCs w:val="22"/>
            </w:rPr>
          </w:rPrChange>
        </w:rPr>
      </w:pPr>
      <w:ins w:id="612" w:author="Darren Griffiths [2]" w:date="2018-08-13T16:52:00Z">
        <w:r w:rsidRPr="000B669C">
          <w:rPr>
            <w:bCs/>
            <w:sz w:val="22"/>
            <w:szCs w:val="22"/>
            <w:rPrChange w:id="613" w:author="Darren Griffiths [2]" w:date="2018-08-13T16:52:00Z">
              <w:rPr>
                <w:b/>
                <w:bCs/>
                <w:sz w:val="22"/>
                <w:szCs w:val="22"/>
              </w:rPr>
            </w:rPrChange>
          </w:rPr>
          <w:t xml:space="preserve">Effects of Violent Video Games on Aggressive </w:t>
        </w:r>
        <w:proofErr w:type="spellStart"/>
        <w:r w:rsidRPr="000B669C">
          <w:rPr>
            <w:bCs/>
            <w:sz w:val="22"/>
            <w:szCs w:val="22"/>
            <w:rPrChange w:id="614" w:author="Darren Griffiths [2]" w:date="2018-08-13T16:52:00Z">
              <w:rPr>
                <w:b/>
                <w:bCs/>
                <w:sz w:val="22"/>
                <w:szCs w:val="22"/>
              </w:rPr>
            </w:rPrChange>
          </w:rPr>
          <w:t>Behavior</w:t>
        </w:r>
        <w:proofErr w:type="spellEnd"/>
        <w:r w:rsidRPr="000B669C">
          <w:rPr>
            <w:bCs/>
            <w:sz w:val="22"/>
            <w:szCs w:val="22"/>
            <w:rPrChange w:id="615" w:author="Darren Griffiths [2]" w:date="2018-08-13T16:52:00Z">
              <w:rPr>
                <w:b/>
                <w:bCs/>
                <w:sz w:val="22"/>
                <w:szCs w:val="22"/>
              </w:rPr>
            </w:rPrChange>
          </w:rPr>
          <w:t xml:space="preserve">, Aggressive Cognition, Aggressive Affect, Physiological Arousal, and Prosocial </w:t>
        </w:r>
        <w:proofErr w:type="spellStart"/>
        <w:r w:rsidRPr="000B669C">
          <w:rPr>
            <w:bCs/>
            <w:sz w:val="22"/>
            <w:szCs w:val="22"/>
            <w:rPrChange w:id="616" w:author="Darren Griffiths [2]" w:date="2018-08-13T16:52:00Z">
              <w:rPr>
                <w:b/>
                <w:bCs/>
                <w:sz w:val="22"/>
                <w:szCs w:val="22"/>
              </w:rPr>
            </w:rPrChange>
          </w:rPr>
          <w:t>Behavior</w:t>
        </w:r>
        <w:proofErr w:type="spellEnd"/>
        <w:r w:rsidRPr="000B669C">
          <w:rPr>
            <w:bCs/>
            <w:sz w:val="22"/>
            <w:szCs w:val="22"/>
            <w:rPrChange w:id="617" w:author="Darren Griffiths [2]" w:date="2018-08-13T16:52:00Z">
              <w:rPr>
                <w:b/>
                <w:bCs/>
                <w:sz w:val="22"/>
                <w:szCs w:val="22"/>
              </w:rPr>
            </w:rPrChange>
          </w:rPr>
          <w:t>: A Meta-Analytic Review of the Scientific Literature</w:t>
        </w:r>
      </w:ins>
    </w:p>
    <w:p w14:paraId="4C1981AD" w14:textId="1F986B1D" w:rsidR="000B669C" w:rsidRPr="000B669C" w:rsidRDefault="000B669C" w:rsidP="000B669C">
      <w:pPr>
        <w:pStyle w:val="Default"/>
        <w:rPr>
          <w:ins w:id="618" w:author="Darren Griffiths [2]" w:date="2018-08-13T16:51:00Z"/>
          <w:bCs/>
          <w:sz w:val="22"/>
          <w:szCs w:val="22"/>
          <w:rPrChange w:id="619" w:author="Darren Griffiths [2]" w:date="2018-08-13T16:52:00Z">
            <w:rPr>
              <w:ins w:id="620" w:author="Darren Griffiths [2]" w:date="2018-08-13T16:51:00Z"/>
              <w:b/>
              <w:bCs/>
              <w:sz w:val="22"/>
              <w:szCs w:val="22"/>
            </w:rPr>
          </w:rPrChange>
        </w:rPr>
      </w:pPr>
      <w:ins w:id="621" w:author="Darren Griffiths [2]" w:date="2018-08-13T16:52:00Z">
        <w:r w:rsidRPr="000B669C">
          <w:rPr>
            <w:bCs/>
            <w:sz w:val="22"/>
            <w:szCs w:val="22"/>
            <w:rPrChange w:id="622" w:author="Darren Griffiths [2]" w:date="2018-08-13T16:52:00Z">
              <w:rPr>
                <w:b/>
                <w:bCs/>
                <w:sz w:val="22"/>
                <w:szCs w:val="22"/>
              </w:rPr>
            </w:rPrChange>
          </w:rPr>
          <w:t>Craig A. Anderson, Brad J. Bushman,</w:t>
        </w:r>
      </w:ins>
    </w:p>
    <w:p w14:paraId="0E1DBA84" w14:textId="28B8A532" w:rsidR="000B669C" w:rsidRDefault="000B669C" w:rsidP="00EB1EF7">
      <w:pPr>
        <w:pStyle w:val="Default"/>
        <w:rPr>
          <w:ins w:id="623" w:author="Darren Griffiths [2]" w:date="2018-08-13T16:54:00Z"/>
          <w:bCs/>
          <w:sz w:val="22"/>
          <w:szCs w:val="22"/>
        </w:rPr>
      </w:pPr>
      <w:ins w:id="624" w:author="Darren Griffiths [2]" w:date="2018-08-13T16:52:00Z">
        <w:r w:rsidRPr="000B669C">
          <w:rPr>
            <w:bCs/>
            <w:sz w:val="22"/>
            <w:szCs w:val="22"/>
            <w:rPrChange w:id="625" w:author="Darren Griffiths [2]" w:date="2018-08-13T16:52:00Z">
              <w:rPr>
                <w:b/>
                <w:bCs/>
                <w:sz w:val="22"/>
                <w:szCs w:val="22"/>
              </w:rPr>
            </w:rPrChange>
          </w:rPr>
          <w:fldChar w:fldCharType="begin"/>
        </w:r>
        <w:r w:rsidRPr="000B669C">
          <w:rPr>
            <w:bCs/>
            <w:sz w:val="22"/>
            <w:szCs w:val="22"/>
            <w:rPrChange w:id="626" w:author="Darren Griffiths [2]" w:date="2018-08-13T16:52:00Z">
              <w:rPr>
                <w:b/>
                <w:bCs/>
                <w:sz w:val="22"/>
                <w:szCs w:val="22"/>
              </w:rPr>
            </w:rPrChange>
          </w:rPr>
          <w:instrText xml:space="preserve"> HYPERLINK "</w:instrText>
        </w:r>
      </w:ins>
      <w:ins w:id="627" w:author="Darren Griffiths [2]" w:date="2018-08-13T16:51:00Z">
        <w:r w:rsidRPr="000B669C">
          <w:rPr>
            <w:bCs/>
            <w:sz w:val="22"/>
            <w:szCs w:val="22"/>
            <w:rPrChange w:id="628" w:author="Darren Griffiths [2]" w:date="2018-08-13T16:52:00Z">
              <w:rPr>
                <w:b/>
                <w:bCs/>
                <w:sz w:val="22"/>
                <w:szCs w:val="22"/>
              </w:rPr>
            </w:rPrChange>
          </w:rPr>
          <w:instrText>http://journals.sagepub.com/doi/abs/10.1111/1467-9280.00366</w:instrText>
        </w:r>
      </w:ins>
      <w:ins w:id="629" w:author="Darren Griffiths [2]" w:date="2018-08-13T16:52:00Z">
        <w:r w:rsidRPr="000B669C">
          <w:rPr>
            <w:bCs/>
            <w:sz w:val="22"/>
            <w:szCs w:val="22"/>
            <w:rPrChange w:id="630" w:author="Darren Griffiths [2]" w:date="2018-08-13T16:52:00Z">
              <w:rPr>
                <w:b/>
                <w:bCs/>
                <w:sz w:val="22"/>
                <w:szCs w:val="22"/>
              </w:rPr>
            </w:rPrChange>
          </w:rPr>
          <w:instrText xml:space="preserve">" </w:instrText>
        </w:r>
        <w:r w:rsidRPr="000B669C">
          <w:rPr>
            <w:bCs/>
            <w:sz w:val="22"/>
            <w:szCs w:val="22"/>
            <w:rPrChange w:id="631" w:author="Darren Griffiths [2]" w:date="2018-08-13T16:52:00Z">
              <w:rPr>
                <w:b/>
                <w:bCs/>
                <w:sz w:val="22"/>
                <w:szCs w:val="22"/>
              </w:rPr>
            </w:rPrChange>
          </w:rPr>
          <w:fldChar w:fldCharType="separate"/>
        </w:r>
      </w:ins>
      <w:ins w:id="632" w:author="Darren Griffiths [2]" w:date="2018-08-13T16:51:00Z">
        <w:r w:rsidRPr="000B669C">
          <w:rPr>
            <w:rStyle w:val="Hyperlink"/>
            <w:rFonts w:cs="Arial"/>
            <w:bCs/>
            <w:sz w:val="22"/>
            <w:szCs w:val="22"/>
            <w:rPrChange w:id="633" w:author="Darren Griffiths [2]" w:date="2018-08-13T16:52:00Z">
              <w:rPr>
                <w:rStyle w:val="Hyperlink"/>
                <w:rFonts w:cs="Arial"/>
                <w:b/>
                <w:bCs/>
                <w:sz w:val="22"/>
                <w:szCs w:val="22"/>
              </w:rPr>
            </w:rPrChange>
          </w:rPr>
          <w:t>http://journals.sagepub.com/doi/abs/10.1111/1467-9280.00366</w:t>
        </w:r>
      </w:ins>
      <w:ins w:id="634" w:author="Darren Griffiths [2]" w:date="2018-08-13T16:52:00Z">
        <w:r w:rsidRPr="000B669C">
          <w:rPr>
            <w:bCs/>
            <w:sz w:val="22"/>
            <w:szCs w:val="22"/>
            <w:rPrChange w:id="635" w:author="Darren Griffiths [2]" w:date="2018-08-13T16:52:00Z">
              <w:rPr>
                <w:b/>
                <w:bCs/>
                <w:sz w:val="22"/>
                <w:szCs w:val="22"/>
              </w:rPr>
            </w:rPrChange>
          </w:rPr>
          <w:fldChar w:fldCharType="end"/>
        </w:r>
        <w:r w:rsidRPr="000B669C">
          <w:rPr>
            <w:bCs/>
            <w:sz w:val="22"/>
            <w:szCs w:val="22"/>
            <w:rPrChange w:id="636" w:author="Darren Griffiths [2]" w:date="2018-08-13T16:52:00Z">
              <w:rPr>
                <w:b/>
                <w:bCs/>
                <w:sz w:val="22"/>
                <w:szCs w:val="22"/>
              </w:rPr>
            </w:rPrChange>
          </w:rPr>
          <w:t xml:space="preserve"> </w:t>
        </w:r>
      </w:ins>
    </w:p>
    <w:p w14:paraId="4EA6445B" w14:textId="5B99450D" w:rsidR="000B669C" w:rsidRDefault="000B669C" w:rsidP="00EB1EF7">
      <w:pPr>
        <w:pStyle w:val="Default"/>
        <w:rPr>
          <w:ins w:id="637" w:author="Darren Griffiths [2]" w:date="2018-08-13T16:54:00Z"/>
          <w:bCs/>
          <w:sz w:val="22"/>
          <w:szCs w:val="22"/>
        </w:rPr>
      </w:pPr>
    </w:p>
    <w:p w14:paraId="0DF5D642" w14:textId="77777777" w:rsidR="000B669C" w:rsidRDefault="000B669C" w:rsidP="00EB1EF7">
      <w:pPr>
        <w:pStyle w:val="Default"/>
        <w:rPr>
          <w:ins w:id="638" w:author="Darren Griffiths [2]" w:date="2018-08-13T16:54:00Z"/>
          <w:bCs/>
          <w:sz w:val="22"/>
          <w:szCs w:val="22"/>
        </w:rPr>
      </w:pPr>
    </w:p>
    <w:p w14:paraId="21FAF671" w14:textId="2A8A1289" w:rsidR="000B669C" w:rsidRDefault="000B669C" w:rsidP="00EB1EF7">
      <w:pPr>
        <w:pStyle w:val="Default"/>
        <w:rPr>
          <w:ins w:id="639" w:author="Darren Griffiths [2]" w:date="2018-08-13T16:54:00Z"/>
          <w:bCs/>
          <w:sz w:val="22"/>
          <w:szCs w:val="22"/>
        </w:rPr>
      </w:pPr>
      <w:ins w:id="640" w:author="Darren Griffiths [2]" w:date="2018-08-13T16:54:00Z">
        <w:r w:rsidRPr="000B669C">
          <w:rPr>
            <w:bCs/>
            <w:sz w:val="22"/>
            <w:szCs w:val="22"/>
          </w:rPr>
          <w:lastRenderedPageBreak/>
          <w:t>The effects of video game playing on attention, memory, and executive control</w:t>
        </w:r>
      </w:ins>
    </w:p>
    <w:p w14:paraId="0A5C2FB6" w14:textId="77777777" w:rsidR="000B669C" w:rsidRPr="000B669C" w:rsidRDefault="000B669C" w:rsidP="000B669C">
      <w:pPr>
        <w:pStyle w:val="Default"/>
        <w:rPr>
          <w:ins w:id="641" w:author="Darren Griffiths [2]" w:date="2018-08-13T16:54:00Z"/>
          <w:bCs/>
          <w:sz w:val="22"/>
          <w:szCs w:val="22"/>
        </w:rPr>
      </w:pPr>
      <w:ins w:id="642" w:author="Darren Griffiths [2]" w:date="2018-08-13T16:54:00Z">
        <w:r w:rsidRPr="000B669C">
          <w:rPr>
            <w:bCs/>
            <w:sz w:val="22"/>
            <w:szCs w:val="22"/>
          </w:rPr>
          <w:t xml:space="preserve">Acta </w:t>
        </w:r>
        <w:proofErr w:type="spellStart"/>
        <w:r w:rsidRPr="000B669C">
          <w:rPr>
            <w:bCs/>
            <w:sz w:val="22"/>
            <w:szCs w:val="22"/>
          </w:rPr>
          <w:t>Psychologica</w:t>
        </w:r>
        <w:proofErr w:type="spellEnd"/>
      </w:ins>
    </w:p>
    <w:p w14:paraId="0C7FCE2A" w14:textId="0D9F1A75" w:rsidR="000B669C" w:rsidRDefault="000B669C" w:rsidP="000B669C">
      <w:pPr>
        <w:pStyle w:val="Default"/>
        <w:rPr>
          <w:ins w:id="643" w:author="Darren Griffiths [2]" w:date="2018-08-13T16:54:00Z"/>
          <w:bCs/>
          <w:sz w:val="22"/>
          <w:szCs w:val="22"/>
        </w:rPr>
      </w:pPr>
      <w:ins w:id="644" w:author="Darren Griffiths [2]" w:date="2018-08-13T16:54:00Z">
        <w:r w:rsidRPr="000B669C">
          <w:rPr>
            <w:bCs/>
            <w:sz w:val="22"/>
            <w:szCs w:val="22"/>
          </w:rPr>
          <w:t>Volume 129, Issue 3, November 2008, Pages 387-398</w:t>
        </w:r>
      </w:ins>
    </w:p>
    <w:p w14:paraId="26BC7535" w14:textId="2F0741D3" w:rsidR="000B669C" w:rsidRDefault="000B669C" w:rsidP="00EB1EF7">
      <w:pPr>
        <w:pStyle w:val="Default"/>
        <w:rPr>
          <w:ins w:id="645" w:author="Darren Griffiths [2]" w:date="2018-08-13T16:54:00Z"/>
          <w:bCs/>
          <w:sz w:val="22"/>
          <w:szCs w:val="22"/>
        </w:rPr>
      </w:pPr>
      <w:ins w:id="646" w:author="Darren Griffiths [2]" w:date="2018-08-13T16:55:00Z">
        <w:r>
          <w:rPr>
            <w:bCs/>
            <w:sz w:val="22"/>
            <w:szCs w:val="22"/>
          </w:rPr>
          <w:fldChar w:fldCharType="begin"/>
        </w:r>
        <w:r>
          <w:rPr>
            <w:bCs/>
            <w:sz w:val="22"/>
            <w:szCs w:val="22"/>
          </w:rPr>
          <w:instrText xml:space="preserve"> HYPERLINK "</w:instrText>
        </w:r>
        <w:r w:rsidRPr="000B669C">
          <w:rPr>
            <w:bCs/>
            <w:sz w:val="22"/>
            <w:szCs w:val="22"/>
          </w:rPr>
          <w:instrText>https://www.sciencedirect.com/science/article/pii/S0001691808001200</w:instrText>
        </w:r>
        <w:r>
          <w:rPr>
            <w:bCs/>
            <w:sz w:val="22"/>
            <w:szCs w:val="22"/>
          </w:rPr>
          <w:instrText xml:space="preserve">" </w:instrText>
        </w:r>
        <w:r>
          <w:rPr>
            <w:bCs/>
            <w:sz w:val="22"/>
            <w:szCs w:val="22"/>
          </w:rPr>
          <w:fldChar w:fldCharType="separate"/>
        </w:r>
        <w:r w:rsidRPr="002C6057">
          <w:rPr>
            <w:rStyle w:val="Hyperlink"/>
            <w:rFonts w:cs="Arial"/>
            <w:bCs/>
            <w:sz w:val="22"/>
            <w:szCs w:val="22"/>
          </w:rPr>
          <w:t>https://www.sciencedirect.com/science/article/pii/S0001691808001200</w:t>
        </w:r>
        <w:r>
          <w:rPr>
            <w:bCs/>
            <w:sz w:val="22"/>
            <w:szCs w:val="22"/>
          </w:rPr>
          <w:fldChar w:fldCharType="end"/>
        </w:r>
        <w:r>
          <w:rPr>
            <w:bCs/>
            <w:sz w:val="22"/>
            <w:szCs w:val="22"/>
          </w:rPr>
          <w:t xml:space="preserve"> </w:t>
        </w:r>
      </w:ins>
    </w:p>
    <w:p w14:paraId="5B2AF3A7" w14:textId="45CA76D2" w:rsidR="000B669C" w:rsidRDefault="000B669C" w:rsidP="00EB1EF7">
      <w:pPr>
        <w:pStyle w:val="Default"/>
        <w:rPr>
          <w:ins w:id="647" w:author="Darren Griffiths [2]" w:date="2018-08-13T17:24:00Z"/>
          <w:bCs/>
          <w:sz w:val="22"/>
          <w:szCs w:val="22"/>
        </w:rPr>
      </w:pPr>
    </w:p>
    <w:p w14:paraId="033D2A10" w14:textId="465A4C3E" w:rsidR="00414A2C" w:rsidRDefault="00414A2C" w:rsidP="00EB1EF7">
      <w:pPr>
        <w:pStyle w:val="Default"/>
        <w:rPr>
          <w:ins w:id="648" w:author="Darren Griffiths [2]" w:date="2018-08-13T17:25:00Z"/>
          <w:bCs/>
          <w:sz w:val="22"/>
          <w:szCs w:val="22"/>
        </w:rPr>
      </w:pPr>
      <w:ins w:id="649" w:author="Darren Griffiths [2]" w:date="2018-08-13T17:25:00Z">
        <w:r w:rsidRPr="00414A2C">
          <w:rPr>
            <w:bCs/>
            <w:sz w:val="22"/>
            <w:szCs w:val="22"/>
          </w:rPr>
          <w:t>Effects of video-game play on information processing: A meta-analytic investigation</w:t>
        </w:r>
      </w:ins>
    </w:p>
    <w:p w14:paraId="112BCA2E" w14:textId="6344480B" w:rsidR="007119E6" w:rsidRPr="000B669C" w:rsidRDefault="007119E6" w:rsidP="00EB1EF7">
      <w:pPr>
        <w:pStyle w:val="Default"/>
        <w:rPr>
          <w:ins w:id="650" w:author="Darren Griffiths [2]" w:date="2018-08-13T16:51:00Z"/>
          <w:bCs/>
          <w:sz w:val="22"/>
          <w:szCs w:val="22"/>
          <w:rPrChange w:id="651" w:author="Darren Griffiths [2]" w:date="2018-08-13T16:52:00Z">
            <w:rPr>
              <w:ins w:id="652" w:author="Darren Griffiths [2]" w:date="2018-08-13T16:51:00Z"/>
              <w:b/>
              <w:bCs/>
              <w:sz w:val="22"/>
              <w:szCs w:val="22"/>
            </w:rPr>
          </w:rPrChange>
        </w:rPr>
      </w:pPr>
      <w:ins w:id="653" w:author="Darren Griffiths [2]" w:date="2018-08-13T17:25:00Z">
        <w:r w:rsidRPr="007119E6">
          <w:rPr>
            <w:bCs/>
            <w:sz w:val="22"/>
            <w:szCs w:val="22"/>
          </w:rPr>
          <w:t>Psychonomic Bulletin &amp; Review</w:t>
        </w:r>
      </w:ins>
    </w:p>
    <w:p w14:paraId="5E590E94" w14:textId="4D8CAFDA" w:rsidR="00F16FD7" w:rsidRPr="007119E6" w:rsidRDefault="007119E6" w:rsidP="00EB1EF7">
      <w:pPr>
        <w:pStyle w:val="Default"/>
        <w:rPr>
          <w:ins w:id="654" w:author="Darren Griffiths [2]" w:date="2018-08-13T17:25:00Z"/>
          <w:bCs/>
          <w:sz w:val="22"/>
          <w:szCs w:val="22"/>
          <w:rPrChange w:id="655" w:author="Darren Griffiths [2]" w:date="2018-08-13T17:25:00Z">
            <w:rPr>
              <w:ins w:id="656" w:author="Darren Griffiths [2]" w:date="2018-08-13T17:25:00Z"/>
              <w:b/>
              <w:bCs/>
              <w:sz w:val="22"/>
              <w:szCs w:val="22"/>
            </w:rPr>
          </w:rPrChange>
        </w:rPr>
      </w:pPr>
      <w:ins w:id="657" w:author="Darren Griffiths [2]" w:date="2018-08-13T17:25:00Z">
        <w:r w:rsidRPr="007119E6">
          <w:rPr>
            <w:bCs/>
            <w:sz w:val="22"/>
            <w:szCs w:val="22"/>
            <w:rPrChange w:id="658" w:author="Darren Griffiths [2]" w:date="2018-08-13T17:25:00Z">
              <w:rPr>
                <w:b/>
                <w:bCs/>
                <w:sz w:val="22"/>
                <w:szCs w:val="22"/>
              </w:rPr>
            </w:rPrChange>
          </w:rPr>
          <w:t>December 2013, Volume 20, Issue 6, pp 1055–1079</w:t>
        </w:r>
      </w:ins>
    </w:p>
    <w:p w14:paraId="29432094" w14:textId="3B10B4A7" w:rsidR="007119E6" w:rsidRPr="007119E6" w:rsidRDefault="007119E6" w:rsidP="00EB1EF7">
      <w:pPr>
        <w:pStyle w:val="Default"/>
        <w:rPr>
          <w:ins w:id="659" w:author="Darren Griffiths [2]" w:date="2018-08-13T17:25:00Z"/>
          <w:bCs/>
          <w:sz w:val="22"/>
          <w:szCs w:val="22"/>
          <w:rPrChange w:id="660" w:author="Darren Griffiths [2]" w:date="2018-08-13T17:25:00Z">
            <w:rPr>
              <w:ins w:id="661" w:author="Darren Griffiths [2]" w:date="2018-08-13T17:25:00Z"/>
              <w:b/>
              <w:bCs/>
              <w:sz w:val="22"/>
              <w:szCs w:val="22"/>
            </w:rPr>
          </w:rPrChange>
        </w:rPr>
      </w:pPr>
      <w:ins w:id="662" w:author="Darren Griffiths [2]" w:date="2018-08-13T17:25:00Z">
        <w:r w:rsidRPr="007119E6">
          <w:rPr>
            <w:bCs/>
            <w:sz w:val="22"/>
            <w:szCs w:val="22"/>
            <w:rPrChange w:id="663" w:author="Darren Griffiths [2]" w:date="2018-08-13T17:25:00Z">
              <w:rPr>
                <w:b/>
                <w:bCs/>
                <w:sz w:val="22"/>
                <w:szCs w:val="22"/>
              </w:rPr>
            </w:rPrChange>
          </w:rPr>
          <w:fldChar w:fldCharType="begin"/>
        </w:r>
        <w:r w:rsidRPr="007119E6">
          <w:rPr>
            <w:bCs/>
            <w:sz w:val="22"/>
            <w:szCs w:val="22"/>
            <w:rPrChange w:id="664" w:author="Darren Griffiths [2]" w:date="2018-08-13T17:25:00Z">
              <w:rPr>
                <w:b/>
                <w:bCs/>
                <w:sz w:val="22"/>
                <w:szCs w:val="22"/>
              </w:rPr>
            </w:rPrChange>
          </w:rPr>
          <w:instrText xml:space="preserve"> HYPERLINK "https://link.springer.com/article/10.3758/s13423-013-0418-z" </w:instrText>
        </w:r>
        <w:r w:rsidRPr="007119E6">
          <w:rPr>
            <w:bCs/>
            <w:sz w:val="22"/>
            <w:szCs w:val="22"/>
            <w:rPrChange w:id="665" w:author="Darren Griffiths [2]" w:date="2018-08-13T17:25:00Z">
              <w:rPr>
                <w:b/>
                <w:bCs/>
                <w:sz w:val="22"/>
                <w:szCs w:val="22"/>
              </w:rPr>
            </w:rPrChange>
          </w:rPr>
          <w:fldChar w:fldCharType="separate"/>
        </w:r>
        <w:r w:rsidRPr="007119E6">
          <w:rPr>
            <w:rStyle w:val="Hyperlink"/>
            <w:rFonts w:cs="Arial"/>
            <w:bCs/>
            <w:sz w:val="22"/>
            <w:szCs w:val="22"/>
            <w:rPrChange w:id="666" w:author="Darren Griffiths [2]" w:date="2018-08-13T17:25:00Z">
              <w:rPr>
                <w:rStyle w:val="Hyperlink"/>
                <w:rFonts w:cs="Arial"/>
                <w:b/>
                <w:bCs/>
                <w:sz w:val="22"/>
                <w:szCs w:val="22"/>
              </w:rPr>
            </w:rPrChange>
          </w:rPr>
          <w:t>https://link.springer.com/article/10.3758/s13423-013-0418-z</w:t>
        </w:r>
        <w:r w:rsidRPr="007119E6">
          <w:rPr>
            <w:bCs/>
            <w:sz w:val="22"/>
            <w:szCs w:val="22"/>
            <w:rPrChange w:id="667" w:author="Darren Griffiths [2]" w:date="2018-08-13T17:25:00Z">
              <w:rPr>
                <w:b/>
                <w:bCs/>
                <w:sz w:val="22"/>
                <w:szCs w:val="22"/>
              </w:rPr>
            </w:rPrChange>
          </w:rPr>
          <w:fldChar w:fldCharType="end"/>
        </w:r>
        <w:r w:rsidRPr="007119E6">
          <w:rPr>
            <w:bCs/>
            <w:sz w:val="22"/>
            <w:szCs w:val="22"/>
            <w:rPrChange w:id="668" w:author="Darren Griffiths [2]" w:date="2018-08-13T17:25:00Z">
              <w:rPr>
                <w:b/>
                <w:bCs/>
                <w:sz w:val="22"/>
                <w:szCs w:val="22"/>
              </w:rPr>
            </w:rPrChange>
          </w:rPr>
          <w:t xml:space="preserve"> </w:t>
        </w:r>
      </w:ins>
    </w:p>
    <w:p w14:paraId="7B533879" w14:textId="0AEF40EA" w:rsidR="007119E6" w:rsidRDefault="007119E6" w:rsidP="00EB1EF7">
      <w:pPr>
        <w:pStyle w:val="Default"/>
        <w:rPr>
          <w:ins w:id="669" w:author="Darren Griffiths [2]" w:date="2018-08-13T17:26:00Z"/>
          <w:b/>
          <w:bCs/>
          <w:sz w:val="22"/>
          <w:szCs w:val="22"/>
        </w:rPr>
      </w:pPr>
    </w:p>
    <w:p w14:paraId="179A071C" w14:textId="00FB8115" w:rsidR="007119E6" w:rsidRDefault="007119E6" w:rsidP="00EB1EF7">
      <w:pPr>
        <w:pStyle w:val="Default"/>
        <w:rPr>
          <w:ins w:id="670" w:author="Darren Griffiths [2]" w:date="2018-08-13T17:26:00Z"/>
          <w:b/>
          <w:bCs/>
          <w:sz w:val="22"/>
          <w:szCs w:val="22"/>
        </w:rPr>
      </w:pPr>
      <w:ins w:id="671" w:author="Darren Griffiths [2]" w:date="2018-08-13T17:30:00Z">
        <w:r>
          <w:rPr>
            <w:b/>
            <w:bCs/>
            <w:sz w:val="22"/>
            <w:szCs w:val="22"/>
          </w:rPr>
          <w:t>Source Online top 10:</w:t>
        </w:r>
      </w:ins>
    </w:p>
    <w:p w14:paraId="6B361867" w14:textId="1AE6B2AD" w:rsidR="007119E6" w:rsidRDefault="007119E6" w:rsidP="00EB1EF7">
      <w:pPr>
        <w:pStyle w:val="Default"/>
        <w:rPr>
          <w:ins w:id="672" w:author="Darren Griffiths [2]" w:date="2018-08-13T17:30:00Z"/>
          <w:b/>
          <w:bCs/>
          <w:sz w:val="22"/>
          <w:szCs w:val="22"/>
        </w:rPr>
      </w:pPr>
      <w:ins w:id="673" w:author="Darren Griffiths [2]" w:date="2018-08-13T17:30:00Z">
        <w:r>
          <w:rPr>
            <w:b/>
            <w:bCs/>
            <w:sz w:val="22"/>
            <w:szCs w:val="22"/>
          </w:rPr>
          <w:fldChar w:fldCharType="begin"/>
        </w:r>
        <w:r>
          <w:rPr>
            <w:b/>
            <w:bCs/>
            <w:sz w:val="22"/>
            <w:szCs w:val="22"/>
          </w:rPr>
          <w:instrText xml:space="preserve"> HYPERLINK "</w:instrText>
        </w:r>
        <w:r w:rsidRPr="007119E6">
          <w:rPr>
            <w:b/>
            <w:bCs/>
            <w:sz w:val="22"/>
            <w:szCs w:val="22"/>
          </w:rPr>
          <w:instrText>https://www.everydayhealth.com/columns/zimney-health-and-medical-news-you-can-use/keeping-your-brain-active-10-tips-for-improving-your-brain/</w:instrText>
        </w:r>
        <w:r>
          <w:rPr>
            <w:b/>
            <w:bCs/>
            <w:sz w:val="22"/>
            <w:szCs w:val="22"/>
          </w:rPr>
          <w:instrText xml:space="preserve">" </w:instrText>
        </w:r>
        <w:r>
          <w:rPr>
            <w:b/>
            <w:bCs/>
            <w:sz w:val="22"/>
            <w:szCs w:val="22"/>
          </w:rPr>
          <w:fldChar w:fldCharType="separate"/>
        </w:r>
        <w:r w:rsidRPr="002C6057">
          <w:rPr>
            <w:rStyle w:val="Hyperlink"/>
            <w:rFonts w:cs="Arial"/>
            <w:b/>
            <w:bCs/>
            <w:sz w:val="22"/>
            <w:szCs w:val="22"/>
          </w:rPr>
          <w:t>https://www.everydayhealth.com/columns/zimney-health-and-medical-news-you-can-use/keeping-your-brain-active-10-tips-for-improving-your-brain/</w:t>
        </w:r>
        <w:r>
          <w:rPr>
            <w:b/>
            <w:bCs/>
            <w:sz w:val="22"/>
            <w:szCs w:val="22"/>
          </w:rPr>
          <w:fldChar w:fldCharType="end"/>
        </w:r>
        <w:r>
          <w:rPr>
            <w:b/>
            <w:bCs/>
            <w:sz w:val="22"/>
            <w:szCs w:val="22"/>
          </w:rPr>
          <w:t xml:space="preserve"> </w:t>
        </w:r>
      </w:ins>
    </w:p>
    <w:p w14:paraId="1F61532B" w14:textId="77777777" w:rsidR="007119E6" w:rsidRDefault="007119E6" w:rsidP="00EB1EF7">
      <w:pPr>
        <w:pStyle w:val="Default"/>
        <w:rPr>
          <w:ins w:id="674" w:author="Darren Griffiths" w:date="2018-07-09T13:45:00Z"/>
          <w:b/>
          <w:bCs/>
          <w:sz w:val="22"/>
          <w:szCs w:val="22"/>
        </w:rPr>
      </w:pPr>
    </w:p>
    <w:p w14:paraId="76D668EC" w14:textId="77777777" w:rsidR="00C21DAA" w:rsidDel="00AB6DC3" w:rsidRDefault="00C21DAA" w:rsidP="00EB1EF7">
      <w:pPr>
        <w:pStyle w:val="Default"/>
        <w:rPr>
          <w:del w:id="675" w:author="Darren Griffiths [2]" w:date="2018-08-13T14:10:00Z"/>
          <w:b/>
          <w:bCs/>
          <w:sz w:val="22"/>
          <w:szCs w:val="22"/>
        </w:rPr>
      </w:pPr>
    </w:p>
    <w:p w14:paraId="49B8D31F" w14:textId="05573F7A" w:rsidR="009955F1" w:rsidRDefault="00D24B13" w:rsidP="00EB1EF7">
      <w:pPr>
        <w:pStyle w:val="Default"/>
        <w:rPr>
          <w:b/>
          <w:bCs/>
          <w:sz w:val="22"/>
          <w:szCs w:val="22"/>
        </w:rPr>
      </w:pPr>
      <w:r w:rsidRPr="009E1C48">
        <w:rPr>
          <w:b/>
          <w:bCs/>
          <w:sz w:val="22"/>
          <w:szCs w:val="22"/>
        </w:rPr>
        <w:t xml:space="preserve">Resources Required: </w:t>
      </w:r>
    </w:p>
    <w:p w14:paraId="3207FF52" w14:textId="77777777" w:rsidR="009955F1" w:rsidRDefault="009955F1" w:rsidP="00EB1EF7">
      <w:pPr>
        <w:pStyle w:val="Default"/>
        <w:rPr>
          <w:b/>
          <w:bCs/>
          <w:sz w:val="22"/>
          <w:szCs w:val="22"/>
        </w:rPr>
      </w:pPr>
    </w:p>
    <w:p w14:paraId="2B4DC8D4" w14:textId="18DB5992" w:rsidR="009955F1" w:rsidRDefault="009955F1" w:rsidP="00EB1EF7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Software</w:t>
      </w:r>
    </w:p>
    <w:p w14:paraId="4AD194A3" w14:textId="38700F82" w:rsidR="009955F1" w:rsidRDefault="009955F1" w:rsidP="00EB1EF7">
      <w:pPr>
        <w:pStyle w:val="Default"/>
        <w:rPr>
          <w:iCs/>
          <w:sz w:val="22"/>
          <w:szCs w:val="22"/>
        </w:rPr>
      </w:pPr>
      <w:r>
        <w:rPr>
          <w:iCs/>
          <w:sz w:val="22"/>
          <w:szCs w:val="22"/>
        </w:rPr>
        <w:t>Windows 10</w:t>
      </w:r>
    </w:p>
    <w:p w14:paraId="3E0FBE8D" w14:textId="02136E84" w:rsidR="009955F1" w:rsidRDefault="009955F1" w:rsidP="00EB1EF7">
      <w:pPr>
        <w:pStyle w:val="Default"/>
        <w:rPr>
          <w:iCs/>
          <w:sz w:val="22"/>
          <w:szCs w:val="22"/>
        </w:rPr>
      </w:pPr>
      <w:r>
        <w:rPr>
          <w:iCs/>
          <w:sz w:val="22"/>
          <w:szCs w:val="22"/>
        </w:rPr>
        <w:t>Unity</w:t>
      </w:r>
    </w:p>
    <w:p w14:paraId="3E836EF5" w14:textId="0396E947" w:rsidR="009955F1" w:rsidRDefault="009955F1" w:rsidP="00EB1EF7">
      <w:pPr>
        <w:pStyle w:val="Default"/>
        <w:rPr>
          <w:iCs/>
          <w:sz w:val="22"/>
          <w:szCs w:val="22"/>
        </w:rPr>
      </w:pPr>
      <w:r>
        <w:rPr>
          <w:iCs/>
          <w:sz w:val="22"/>
          <w:szCs w:val="22"/>
        </w:rPr>
        <w:t>3D Software (Blender or Maya)</w:t>
      </w:r>
    </w:p>
    <w:p w14:paraId="44F19967" w14:textId="0312DFD8" w:rsidR="009955F1" w:rsidRDefault="009955F1" w:rsidP="00EB1EF7">
      <w:pPr>
        <w:pStyle w:val="Default"/>
        <w:rPr>
          <w:iCs/>
          <w:sz w:val="22"/>
          <w:szCs w:val="22"/>
        </w:rPr>
      </w:pPr>
      <w:r>
        <w:rPr>
          <w:iCs/>
          <w:sz w:val="22"/>
          <w:szCs w:val="22"/>
        </w:rPr>
        <w:t>Microsoft Word</w:t>
      </w:r>
    </w:p>
    <w:p w14:paraId="062221FC" w14:textId="667E8315" w:rsidR="009955F1" w:rsidRDefault="009955F1" w:rsidP="00EB1EF7">
      <w:pPr>
        <w:pStyle w:val="Default"/>
        <w:rPr>
          <w:iCs/>
          <w:sz w:val="22"/>
          <w:szCs w:val="22"/>
        </w:rPr>
      </w:pPr>
    </w:p>
    <w:p w14:paraId="71FB53E4" w14:textId="7913F765" w:rsidR="009955F1" w:rsidRDefault="009955F1" w:rsidP="009955F1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Hardware</w:t>
      </w:r>
    </w:p>
    <w:p w14:paraId="0E06E8B0" w14:textId="5E9F02AD" w:rsidR="009955F1" w:rsidRDefault="009955F1" w:rsidP="009955F1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>Monitor</w:t>
      </w:r>
    </w:p>
    <w:p w14:paraId="15369DB0" w14:textId="56F9C699" w:rsidR="009955F1" w:rsidRDefault="009955F1" w:rsidP="009955F1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>Speakers</w:t>
      </w:r>
    </w:p>
    <w:p w14:paraId="4744B067" w14:textId="4C80868F" w:rsidR="009955F1" w:rsidRDefault="009955F1" w:rsidP="009955F1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>Keyboard</w:t>
      </w:r>
    </w:p>
    <w:p w14:paraId="79B6ECCB" w14:textId="04023DD5" w:rsidR="009955F1" w:rsidRDefault="009955F1" w:rsidP="009955F1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>Mouse</w:t>
      </w:r>
    </w:p>
    <w:p w14:paraId="650AD989" w14:textId="5949C5B8" w:rsidR="009955F1" w:rsidRDefault="009955F1" w:rsidP="009955F1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>GeForce GTX 980</w:t>
      </w:r>
    </w:p>
    <w:p w14:paraId="7E330399" w14:textId="0C26D1B6" w:rsidR="009955F1" w:rsidRDefault="009955F1" w:rsidP="009955F1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>Intel i7-6820HK</w:t>
      </w:r>
    </w:p>
    <w:p w14:paraId="4847F9D9" w14:textId="69B1D1DB" w:rsidR="009955F1" w:rsidRDefault="009955F1" w:rsidP="009955F1">
      <w:pPr>
        <w:pStyle w:val="Default"/>
        <w:rPr>
          <w:bCs/>
          <w:sz w:val="22"/>
          <w:szCs w:val="22"/>
        </w:rPr>
      </w:pPr>
      <w:r>
        <w:rPr>
          <w:bCs/>
          <w:sz w:val="22"/>
          <w:szCs w:val="22"/>
        </w:rPr>
        <w:t>32GB of Ram</w:t>
      </w:r>
    </w:p>
    <w:p w14:paraId="760DC013" w14:textId="77777777" w:rsidR="00D24B13" w:rsidRPr="009E1C48" w:rsidDel="00CD5BDE" w:rsidRDefault="00D24B13" w:rsidP="00EB1EF7">
      <w:pPr>
        <w:ind w:firstLine="0"/>
        <w:rPr>
          <w:del w:id="676" w:author="Darren Griffiths [2]" w:date="2018-08-13T16:34:00Z"/>
          <w:rFonts w:ascii="Arial" w:hAnsi="Arial" w:cs="Arial"/>
          <w:b/>
          <w:bCs/>
        </w:rPr>
      </w:pPr>
    </w:p>
    <w:p w14:paraId="088E8960" w14:textId="77777777" w:rsidR="00D24B13" w:rsidRPr="009E1C48" w:rsidDel="00CD5BDE" w:rsidRDefault="00D24B13" w:rsidP="00EB1EF7">
      <w:pPr>
        <w:ind w:firstLine="0"/>
        <w:rPr>
          <w:del w:id="677" w:author="Darren Griffiths [2]" w:date="2018-08-13T16:34:00Z"/>
          <w:rFonts w:ascii="Arial" w:hAnsi="Arial" w:cs="Arial"/>
          <w:b/>
          <w:bCs/>
        </w:rPr>
      </w:pPr>
    </w:p>
    <w:p w14:paraId="5683CF61" w14:textId="77777777" w:rsidR="00F9546B" w:rsidRDefault="00F9546B">
      <w:pPr>
        <w:ind w:firstLine="0"/>
        <w:jc w:val="lef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5F38CDB6" w14:textId="44A1A32E" w:rsidR="00D24B13" w:rsidRDefault="00D24B13" w:rsidP="00EB1EF7">
      <w:pPr>
        <w:ind w:firstLine="0"/>
        <w:rPr>
          <w:ins w:id="678" w:author="Darren Griffiths [2]" w:date="2018-08-13T14:16:00Z"/>
          <w:rFonts w:ascii="Arial" w:hAnsi="Arial" w:cs="Arial"/>
          <w:b/>
          <w:bCs/>
        </w:rPr>
      </w:pPr>
      <w:commentRangeStart w:id="679"/>
      <w:r w:rsidRPr="009E1C48">
        <w:rPr>
          <w:rFonts w:ascii="Arial" w:hAnsi="Arial" w:cs="Arial"/>
          <w:b/>
          <w:bCs/>
        </w:rPr>
        <w:lastRenderedPageBreak/>
        <w:t xml:space="preserve">Marking Scheme: </w:t>
      </w:r>
    </w:p>
    <w:p w14:paraId="07FE0776" w14:textId="3770F4FD" w:rsidR="003107C7" w:rsidRDefault="003107C7" w:rsidP="00EB1EF7">
      <w:pPr>
        <w:ind w:firstLine="0"/>
        <w:rPr>
          <w:ins w:id="680" w:author="Darren Griffiths [2]" w:date="2018-08-13T14:16:00Z"/>
          <w:rFonts w:ascii="Arial" w:hAnsi="Arial" w:cs="Arial"/>
          <w:b/>
          <w:bCs/>
        </w:rPr>
      </w:pPr>
    </w:p>
    <w:p w14:paraId="03734D74" w14:textId="74567705" w:rsidR="003107C7" w:rsidRPr="009E1C48" w:rsidRDefault="003107C7" w:rsidP="00EB1EF7">
      <w:pPr>
        <w:ind w:firstLine="0"/>
        <w:rPr>
          <w:rFonts w:ascii="Arial" w:hAnsi="Arial" w:cs="Arial"/>
          <w:b/>
          <w:bCs/>
        </w:rPr>
      </w:pPr>
      <w:ins w:id="681" w:author="Darren Griffiths [2]" w:date="2018-08-13T14:16:00Z">
        <w:r>
          <w:rPr>
            <w:rFonts w:ascii="Arial" w:hAnsi="Arial" w:cs="Arial"/>
            <w:b/>
            <w:bCs/>
          </w:rPr>
          <w:t>Scheme 1</w:t>
        </w:r>
      </w:ins>
    </w:p>
    <w:p w14:paraId="2138B4E8" w14:textId="77777777" w:rsidR="00D24B13" w:rsidRPr="009E1C48" w:rsidDel="003107C7" w:rsidRDefault="00D24B13" w:rsidP="00EB1EF7">
      <w:pPr>
        <w:ind w:firstLine="0"/>
        <w:rPr>
          <w:del w:id="682" w:author="Darren Griffiths [2]" w:date="2018-08-13T14:17:00Z"/>
          <w:rFonts w:ascii="Arial" w:hAnsi="Arial" w:cs="Arial"/>
          <w:b/>
          <w:bCs/>
        </w:rPr>
      </w:pPr>
    </w:p>
    <w:p w14:paraId="1780F071" w14:textId="34AF5020" w:rsidR="00D24B13" w:rsidRPr="009E1C48" w:rsidRDefault="003107C7">
      <w:pPr>
        <w:ind w:firstLine="0"/>
        <w:rPr>
          <w:rFonts w:ascii="Arial" w:hAnsi="Arial" w:cs="Arial"/>
          <w:b/>
          <w:bCs/>
        </w:rPr>
        <w:pPrChange w:id="683" w:author="Darren Griffiths [2]" w:date="2018-08-13T14:16:00Z">
          <w:pPr>
            <w:ind w:left="2160" w:firstLine="720"/>
          </w:pPr>
        </w:pPrChange>
      </w:pPr>
      <w:ins w:id="684" w:author="Darren Griffiths [2]" w:date="2018-08-13T14:16:00Z">
        <w:r>
          <w:rPr>
            <w:rFonts w:ascii="Arial" w:hAnsi="Arial" w:cs="Arial"/>
            <w:b/>
            <w:bCs/>
          </w:rPr>
          <w:t>Area</w:t>
        </w:r>
        <w:r>
          <w:rPr>
            <w:rFonts w:ascii="Arial" w:hAnsi="Arial" w:cs="Arial"/>
            <w:b/>
            <w:bCs/>
          </w:rPr>
          <w:tab/>
        </w:r>
        <w:r>
          <w:rPr>
            <w:rFonts w:ascii="Arial" w:hAnsi="Arial" w:cs="Arial"/>
            <w:b/>
            <w:bCs/>
          </w:rPr>
          <w:tab/>
        </w:r>
        <w:r>
          <w:rPr>
            <w:rFonts w:ascii="Arial" w:hAnsi="Arial" w:cs="Arial"/>
            <w:b/>
            <w:bCs/>
          </w:rPr>
          <w:tab/>
        </w:r>
        <w:r>
          <w:rPr>
            <w:rFonts w:ascii="Arial" w:hAnsi="Arial" w:cs="Arial"/>
            <w:b/>
            <w:bCs/>
          </w:rPr>
          <w:tab/>
        </w:r>
      </w:ins>
      <w:r w:rsidR="00D24B13" w:rsidRPr="009E1C48">
        <w:rPr>
          <w:rFonts w:ascii="Arial" w:hAnsi="Arial" w:cs="Arial"/>
          <w:b/>
          <w:bCs/>
        </w:rPr>
        <w:t>Marks</w:t>
      </w:r>
    </w:p>
    <w:p w14:paraId="4894CF74" w14:textId="77777777" w:rsidR="00D24B13" w:rsidRPr="009E1C48" w:rsidRDefault="00D24B13" w:rsidP="00EB1EF7">
      <w:pPr>
        <w:ind w:firstLine="0"/>
        <w:rPr>
          <w:rFonts w:ascii="Arial" w:hAnsi="Arial" w:cs="Arial"/>
          <w:b/>
          <w:bCs/>
        </w:rPr>
      </w:pPr>
    </w:p>
    <w:p w14:paraId="0FE77C05" w14:textId="74C9411C" w:rsidR="00D24B13" w:rsidDel="003107C7" w:rsidRDefault="00D24B13" w:rsidP="00EB1EF7">
      <w:pPr>
        <w:ind w:firstLine="0"/>
        <w:rPr>
          <w:del w:id="685" w:author="Darren Griffiths [2]" w:date="2018-08-13T14:15:00Z"/>
          <w:rFonts w:ascii="Arial" w:hAnsi="Arial" w:cs="Arial"/>
        </w:rPr>
      </w:pPr>
      <w:r w:rsidRPr="009E1C48">
        <w:rPr>
          <w:rFonts w:ascii="Arial" w:hAnsi="Arial" w:cs="Arial"/>
        </w:rPr>
        <w:t xml:space="preserve">Introduction </w:t>
      </w:r>
      <w:r w:rsidRPr="009E1C48">
        <w:rPr>
          <w:rFonts w:ascii="Arial" w:hAnsi="Arial" w:cs="Arial"/>
        </w:rPr>
        <w:tab/>
      </w:r>
      <w:r w:rsidRPr="009E1C48">
        <w:rPr>
          <w:rFonts w:ascii="Arial" w:hAnsi="Arial" w:cs="Arial"/>
        </w:rPr>
        <w:tab/>
      </w:r>
      <w:r w:rsidRPr="009E1C48">
        <w:rPr>
          <w:rFonts w:ascii="Arial" w:hAnsi="Arial" w:cs="Arial"/>
        </w:rPr>
        <w:tab/>
        <w:t xml:space="preserve">10 </w:t>
      </w:r>
    </w:p>
    <w:p w14:paraId="793C0D98" w14:textId="0FE26BF8" w:rsidR="00F9546B" w:rsidRDefault="00F9546B" w:rsidP="00EB1EF7">
      <w:pPr>
        <w:ind w:firstLine="0"/>
        <w:rPr>
          <w:rFonts w:ascii="Arial" w:hAnsi="Arial" w:cs="Arial"/>
        </w:rPr>
      </w:pPr>
    </w:p>
    <w:p w14:paraId="7C54C45C" w14:textId="3F7A1470" w:rsidR="00F9546B" w:rsidRDefault="00276CBE" w:rsidP="00EB1EF7">
      <w:pPr>
        <w:ind w:firstLine="0"/>
        <w:rPr>
          <w:ins w:id="686" w:author="Gavin Baxter" w:date="2018-07-09T13:02:00Z"/>
          <w:rFonts w:ascii="Arial" w:hAnsi="Arial" w:cs="Arial"/>
        </w:rPr>
      </w:pPr>
      <w:ins w:id="687" w:author="Gavin Baxter" w:date="2018-07-09T13:01:00Z">
        <w:r>
          <w:rPr>
            <w:rFonts w:ascii="Arial" w:hAnsi="Arial" w:cs="Arial"/>
          </w:rPr>
          <w:t xml:space="preserve">Literature Review </w:t>
        </w:r>
      </w:ins>
      <w:del w:id="688" w:author="Gavin Baxter" w:date="2018-07-09T13:01:00Z">
        <w:r w:rsidR="00D23A47" w:rsidDel="00276CBE">
          <w:rPr>
            <w:rFonts w:ascii="Arial" w:hAnsi="Arial" w:cs="Arial"/>
          </w:rPr>
          <w:delText>Research</w:delText>
        </w:r>
      </w:del>
      <w:r w:rsidR="00D23A47">
        <w:rPr>
          <w:rFonts w:ascii="Arial" w:hAnsi="Arial" w:cs="Arial"/>
        </w:rPr>
        <w:tab/>
      </w:r>
      <w:ins w:id="689" w:author="Darren Griffiths [2]" w:date="2018-08-13T13:07:00Z">
        <w:r w:rsidR="00455207">
          <w:rPr>
            <w:rFonts w:ascii="Arial" w:hAnsi="Arial" w:cs="Arial"/>
          </w:rPr>
          <w:tab/>
        </w:r>
      </w:ins>
      <w:del w:id="690" w:author="Gavin Baxter" w:date="2018-07-09T13:02:00Z">
        <w:r w:rsidR="00D23A47" w:rsidDel="00276CBE">
          <w:rPr>
            <w:rFonts w:ascii="Arial" w:hAnsi="Arial" w:cs="Arial"/>
          </w:rPr>
          <w:tab/>
        </w:r>
        <w:r w:rsidR="00D23A47" w:rsidDel="00276CBE">
          <w:rPr>
            <w:rFonts w:ascii="Arial" w:hAnsi="Arial" w:cs="Arial"/>
          </w:rPr>
          <w:tab/>
        </w:r>
      </w:del>
      <w:r w:rsidR="00D23A47">
        <w:rPr>
          <w:rFonts w:ascii="Arial" w:hAnsi="Arial" w:cs="Arial"/>
        </w:rPr>
        <w:t>1</w:t>
      </w:r>
      <w:ins w:id="691" w:author="Gavin Baxter" w:date="2018-07-09T13:02:00Z">
        <w:r>
          <w:rPr>
            <w:rFonts w:ascii="Arial" w:hAnsi="Arial" w:cs="Arial"/>
          </w:rPr>
          <w:t>5</w:t>
        </w:r>
      </w:ins>
      <w:del w:id="692" w:author="Gavin Baxter" w:date="2018-07-09T13:02:00Z">
        <w:r w:rsidR="00D23A47" w:rsidDel="00276CBE">
          <w:rPr>
            <w:rFonts w:ascii="Arial" w:hAnsi="Arial" w:cs="Arial"/>
          </w:rPr>
          <w:delText>0</w:delText>
        </w:r>
      </w:del>
    </w:p>
    <w:p w14:paraId="25FC6C2E" w14:textId="7F514D64" w:rsidR="00276CBE" w:rsidRDefault="00276CBE" w:rsidP="00EB1EF7">
      <w:pPr>
        <w:ind w:firstLine="0"/>
        <w:rPr>
          <w:ins w:id="693" w:author="Gavin Baxter" w:date="2018-07-09T13:02:00Z"/>
          <w:rFonts w:ascii="Arial" w:hAnsi="Arial" w:cs="Arial"/>
        </w:rPr>
      </w:pPr>
      <w:ins w:id="694" w:author="Gavin Baxter" w:date="2018-07-09T13:02:00Z">
        <w:r>
          <w:rPr>
            <w:rFonts w:ascii="Arial" w:hAnsi="Arial" w:cs="Arial"/>
          </w:rPr>
          <w:t xml:space="preserve">Game Design </w:t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tab/>
          <w:t>15</w:t>
        </w:r>
      </w:ins>
    </w:p>
    <w:p w14:paraId="6D12FD05" w14:textId="7187BB99" w:rsidR="00276CBE" w:rsidRDefault="00276CBE" w:rsidP="00EB1EF7">
      <w:pPr>
        <w:ind w:firstLine="0"/>
        <w:rPr>
          <w:ins w:id="695" w:author="Gavin Baxter" w:date="2018-07-09T13:02:00Z"/>
          <w:rFonts w:ascii="Arial" w:hAnsi="Arial" w:cs="Arial"/>
        </w:rPr>
      </w:pPr>
      <w:ins w:id="696" w:author="Gavin Baxter" w:date="2018-07-09T13:02:00Z">
        <w:r>
          <w:rPr>
            <w:rFonts w:ascii="Arial" w:hAnsi="Arial" w:cs="Arial"/>
          </w:rPr>
          <w:t>Game Implementation</w:t>
        </w:r>
        <w:r>
          <w:rPr>
            <w:rFonts w:ascii="Arial" w:hAnsi="Arial" w:cs="Arial"/>
          </w:rPr>
          <w:tab/>
          <w:t>35</w:t>
        </w:r>
      </w:ins>
    </w:p>
    <w:p w14:paraId="7F34CE65" w14:textId="3E975D78" w:rsidR="00276CBE" w:rsidRDefault="00276CBE" w:rsidP="00EB1EF7">
      <w:pPr>
        <w:ind w:firstLine="0"/>
        <w:rPr>
          <w:ins w:id="697" w:author="Gavin Baxter" w:date="2018-07-09T13:03:00Z"/>
          <w:rFonts w:ascii="Arial" w:hAnsi="Arial" w:cs="Arial"/>
        </w:rPr>
      </w:pPr>
      <w:ins w:id="698" w:author="Gavin Baxter" w:date="2018-07-09T13:03:00Z">
        <w:r>
          <w:rPr>
            <w:rFonts w:ascii="Arial" w:hAnsi="Arial" w:cs="Arial"/>
          </w:rPr>
          <w:t>Testing and evaluation</w:t>
        </w:r>
        <w:r>
          <w:rPr>
            <w:rFonts w:ascii="Arial" w:hAnsi="Arial" w:cs="Arial"/>
          </w:rPr>
          <w:tab/>
          <w:t>10</w:t>
        </w:r>
      </w:ins>
    </w:p>
    <w:p w14:paraId="4FE9A780" w14:textId="357B0FD7" w:rsidR="00276CBE" w:rsidRDefault="00276CBE" w:rsidP="00EB1EF7">
      <w:pPr>
        <w:ind w:firstLine="0"/>
        <w:rPr>
          <w:ins w:id="699" w:author="Gavin Baxter" w:date="2018-07-09T13:03:00Z"/>
          <w:rFonts w:ascii="Arial" w:hAnsi="Arial" w:cs="Arial"/>
        </w:rPr>
      </w:pPr>
      <w:ins w:id="700" w:author="Gavin Baxter" w:date="2018-07-09T13:03:00Z">
        <w:r>
          <w:rPr>
            <w:rFonts w:ascii="Arial" w:hAnsi="Arial" w:cs="Arial"/>
          </w:rPr>
          <w:t>Conclusion</w:t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tab/>
          <w:t>10</w:t>
        </w:r>
      </w:ins>
    </w:p>
    <w:p w14:paraId="4D1B7150" w14:textId="5CF4D5BF" w:rsidR="00276CBE" w:rsidRPr="009E1C48" w:rsidRDefault="00276CBE" w:rsidP="00EB1EF7">
      <w:pPr>
        <w:ind w:firstLine="0"/>
        <w:rPr>
          <w:rFonts w:ascii="Arial" w:hAnsi="Arial" w:cs="Arial"/>
        </w:rPr>
      </w:pPr>
      <w:ins w:id="701" w:author="Gavin Baxter" w:date="2018-07-09T13:03:00Z">
        <w:r>
          <w:rPr>
            <w:rFonts w:ascii="Arial" w:hAnsi="Arial" w:cs="Arial"/>
          </w:rPr>
          <w:t>Critical Self-Appraisal</w:t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tab/>
          <w:t>5</w:t>
        </w:r>
      </w:ins>
    </w:p>
    <w:p w14:paraId="3E8D8E5A" w14:textId="77777777" w:rsidR="00D24B13" w:rsidRPr="009E1C48" w:rsidRDefault="00D24B13" w:rsidP="00EB1EF7">
      <w:pPr>
        <w:ind w:left="2880" w:firstLine="720"/>
        <w:rPr>
          <w:rFonts w:ascii="Arial" w:hAnsi="Arial" w:cs="Arial"/>
        </w:rPr>
      </w:pPr>
      <w:del w:id="702" w:author="Gavin Baxter" w:date="2018-07-09T13:01:00Z">
        <w:r w:rsidRPr="009E1C48" w:rsidDel="00276CBE">
          <w:rPr>
            <w:rFonts w:ascii="Arial" w:hAnsi="Arial" w:cs="Arial"/>
          </w:rPr>
          <w:delText>..</w:delText>
        </w:r>
      </w:del>
    </w:p>
    <w:p w14:paraId="7172EA3E" w14:textId="4078B5E8" w:rsidR="003107C7" w:rsidRPr="009E1C48" w:rsidRDefault="003107C7" w:rsidP="003107C7">
      <w:pPr>
        <w:ind w:firstLine="0"/>
        <w:rPr>
          <w:ins w:id="703" w:author="Darren Griffiths [2]" w:date="2018-08-13T14:16:00Z"/>
          <w:rFonts w:ascii="Arial" w:hAnsi="Arial" w:cs="Arial"/>
          <w:b/>
          <w:bCs/>
        </w:rPr>
      </w:pPr>
      <w:ins w:id="704" w:author="Darren Griffiths [2]" w:date="2018-08-13T14:16:00Z">
        <w:r>
          <w:rPr>
            <w:rFonts w:ascii="Arial" w:hAnsi="Arial" w:cs="Arial"/>
            <w:b/>
            <w:bCs/>
          </w:rPr>
          <w:t>Scheme 2</w:t>
        </w:r>
      </w:ins>
    </w:p>
    <w:p w14:paraId="4E006A09" w14:textId="21605D4F" w:rsidR="00F9546B" w:rsidDel="003107C7" w:rsidRDefault="00F9546B" w:rsidP="003107C7">
      <w:pPr>
        <w:ind w:firstLine="0"/>
        <w:rPr>
          <w:del w:id="705" w:author="Gavin Baxter" w:date="2018-07-09T13:02:00Z"/>
          <w:rFonts w:ascii="Arial" w:hAnsi="Arial" w:cs="Arial"/>
        </w:rPr>
      </w:pPr>
      <w:del w:id="706" w:author="Gavin Baxter" w:date="2018-07-09T13:02:00Z">
        <w:r w:rsidDel="00276CBE">
          <w:rPr>
            <w:rFonts w:ascii="Arial" w:hAnsi="Arial" w:cs="Arial"/>
          </w:rPr>
          <w:delText>Implementation</w:delText>
        </w:r>
        <w:r w:rsidDel="00276CBE">
          <w:rPr>
            <w:rFonts w:ascii="Arial" w:hAnsi="Arial" w:cs="Arial"/>
          </w:rPr>
          <w:tab/>
        </w:r>
        <w:r w:rsidDel="00276CBE">
          <w:rPr>
            <w:rFonts w:ascii="Arial" w:hAnsi="Arial" w:cs="Arial"/>
          </w:rPr>
          <w:tab/>
          <w:delText>60</w:delText>
        </w:r>
      </w:del>
    </w:p>
    <w:p w14:paraId="7DB199A5" w14:textId="73ABCFA4" w:rsidR="003107C7" w:rsidRPr="009E1C48" w:rsidRDefault="003107C7" w:rsidP="003107C7">
      <w:pPr>
        <w:ind w:firstLine="0"/>
        <w:rPr>
          <w:ins w:id="707" w:author="Darren Griffiths [2]" w:date="2018-08-13T14:16:00Z"/>
          <w:rFonts w:ascii="Arial" w:hAnsi="Arial" w:cs="Arial"/>
          <w:b/>
          <w:bCs/>
        </w:rPr>
      </w:pPr>
      <w:ins w:id="708" w:author="Darren Griffiths [2]" w:date="2018-08-13T14:16:00Z">
        <w:r>
          <w:rPr>
            <w:rFonts w:ascii="Arial" w:hAnsi="Arial" w:cs="Arial"/>
            <w:b/>
            <w:bCs/>
          </w:rPr>
          <w:t>Area</w:t>
        </w:r>
        <w:r>
          <w:rPr>
            <w:rFonts w:ascii="Arial" w:hAnsi="Arial" w:cs="Arial"/>
            <w:b/>
            <w:bCs/>
          </w:rPr>
          <w:tab/>
        </w:r>
        <w:r>
          <w:rPr>
            <w:rFonts w:ascii="Arial" w:hAnsi="Arial" w:cs="Arial"/>
            <w:b/>
            <w:bCs/>
          </w:rPr>
          <w:tab/>
        </w:r>
        <w:r>
          <w:rPr>
            <w:rFonts w:ascii="Arial" w:hAnsi="Arial" w:cs="Arial"/>
            <w:b/>
            <w:bCs/>
          </w:rPr>
          <w:tab/>
        </w:r>
        <w:r>
          <w:rPr>
            <w:rFonts w:ascii="Arial" w:hAnsi="Arial" w:cs="Arial"/>
            <w:b/>
            <w:bCs/>
          </w:rPr>
          <w:tab/>
        </w:r>
        <w:r>
          <w:rPr>
            <w:rFonts w:ascii="Arial" w:hAnsi="Arial" w:cs="Arial"/>
            <w:b/>
            <w:bCs/>
          </w:rPr>
          <w:tab/>
        </w:r>
        <w:r>
          <w:rPr>
            <w:rFonts w:ascii="Arial" w:hAnsi="Arial" w:cs="Arial"/>
            <w:b/>
            <w:bCs/>
          </w:rPr>
          <w:tab/>
        </w:r>
        <w:r>
          <w:rPr>
            <w:rFonts w:ascii="Arial" w:hAnsi="Arial" w:cs="Arial"/>
            <w:b/>
            <w:bCs/>
          </w:rPr>
          <w:tab/>
        </w:r>
        <w:r w:rsidRPr="009E1C48">
          <w:rPr>
            <w:rFonts w:ascii="Arial" w:hAnsi="Arial" w:cs="Arial"/>
            <w:b/>
            <w:bCs/>
          </w:rPr>
          <w:t>Marks</w:t>
        </w:r>
      </w:ins>
    </w:p>
    <w:p w14:paraId="4202BA4B" w14:textId="77777777" w:rsidR="003107C7" w:rsidRDefault="003107C7" w:rsidP="00EB1EF7">
      <w:pPr>
        <w:ind w:firstLine="720"/>
        <w:rPr>
          <w:ins w:id="709" w:author="Darren Griffiths [2]" w:date="2018-08-13T14:16:00Z"/>
          <w:rFonts w:ascii="Arial" w:hAnsi="Arial" w:cs="Arial"/>
        </w:rPr>
      </w:pPr>
    </w:p>
    <w:p w14:paraId="7B1D2ADC" w14:textId="583E48D5" w:rsidR="00AB6DC3" w:rsidRDefault="00AB6DC3" w:rsidP="00F9546B">
      <w:pPr>
        <w:ind w:firstLine="0"/>
        <w:rPr>
          <w:ins w:id="710" w:author="Darren Griffiths [2]" w:date="2018-08-13T14:11:00Z"/>
          <w:rFonts w:ascii="Arial" w:hAnsi="Arial" w:cs="Arial"/>
        </w:rPr>
      </w:pPr>
    </w:p>
    <w:p w14:paraId="07639D59" w14:textId="77777777" w:rsidR="00AB6DC3" w:rsidRDefault="00AB6DC3" w:rsidP="00AB6DC3">
      <w:pPr>
        <w:ind w:firstLine="0"/>
        <w:rPr>
          <w:ins w:id="711" w:author="Darren Griffiths [2]" w:date="2018-08-13T14:11:00Z"/>
          <w:rFonts w:ascii="Arial" w:hAnsi="Arial" w:cs="Arial"/>
        </w:rPr>
      </w:pPr>
      <w:ins w:id="712" w:author="Darren Griffiths [2]" w:date="2018-08-13T14:11:00Z">
        <w:r>
          <w:rPr>
            <w:rFonts w:ascii="Arial" w:hAnsi="Arial" w:cs="Arial"/>
          </w:rPr>
          <w:t>Introduction</w:t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tab/>
          <w:t xml:space="preserve">10 </w:t>
        </w:r>
      </w:ins>
    </w:p>
    <w:p w14:paraId="139824A5" w14:textId="562E3746" w:rsidR="00AB6DC3" w:rsidRDefault="00AB6DC3" w:rsidP="00AB6DC3">
      <w:pPr>
        <w:ind w:firstLine="0"/>
        <w:rPr>
          <w:ins w:id="713" w:author="Darren Griffiths [2]" w:date="2018-08-13T14:11:00Z"/>
          <w:rFonts w:ascii="Arial" w:hAnsi="Arial" w:cs="Arial"/>
        </w:rPr>
      </w:pPr>
      <w:ins w:id="714" w:author="Darren Griffiths [2]" w:date="2018-08-13T14:11:00Z">
        <w:r>
          <w:rPr>
            <w:rFonts w:ascii="Arial" w:hAnsi="Arial" w:cs="Arial"/>
          </w:rPr>
          <w:t>Literature Review</w:t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tab/>
          <w:t>15</w:t>
        </w:r>
      </w:ins>
    </w:p>
    <w:p w14:paraId="4EC28217" w14:textId="77777777" w:rsidR="00AB6DC3" w:rsidRDefault="00AB6DC3">
      <w:pPr>
        <w:ind w:firstLine="0"/>
        <w:rPr>
          <w:ins w:id="715" w:author="Darren Griffiths [2]" w:date="2018-08-13T14:11:00Z"/>
          <w:rFonts w:ascii="Arial" w:hAnsi="Arial" w:cs="Arial"/>
        </w:rPr>
        <w:pPrChange w:id="716" w:author="Darren Griffiths [2]" w:date="2018-08-13T14:15:00Z">
          <w:pPr>
            <w:ind w:firstLine="720"/>
          </w:pPr>
        </w:pPrChange>
      </w:pPr>
      <w:ins w:id="717" w:author="Darren Griffiths [2]" w:date="2018-08-13T14:11:00Z">
        <w:r>
          <w:rPr>
            <w:rFonts w:ascii="Arial" w:hAnsi="Arial" w:cs="Arial"/>
          </w:rPr>
          <w:t xml:space="preserve">Design </w:t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tab/>
          <w:t>20</w:t>
        </w:r>
      </w:ins>
    </w:p>
    <w:p w14:paraId="17059662" w14:textId="460B5424" w:rsidR="00AB6DC3" w:rsidRDefault="00AB6DC3" w:rsidP="00AB6DC3">
      <w:pPr>
        <w:ind w:firstLine="0"/>
        <w:rPr>
          <w:ins w:id="718" w:author="Darren Griffiths [2]" w:date="2018-08-13T14:11:00Z"/>
          <w:rFonts w:ascii="Arial" w:hAnsi="Arial" w:cs="Arial"/>
        </w:rPr>
      </w:pPr>
      <w:ins w:id="719" w:author="Darren Griffiths [2]" w:date="2018-08-13T14:11:00Z">
        <w:r>
          <w:rPr>
            <w:rFonts w:ascii="Arial" w:hAnsi="Arial" w:cs="Arial"/>
          </w:rPr>
          <w:t xml:space="preserve">Implementation and Testing </w:t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tab/>
          <w:t>20</w:t>
        </w:r>
      </w:ins>
    </w:p>
    <w:p w14:paraId="4C66E1E7" w14:textId="3BA7CF81" w:rsidR="00AB6DC3" w:rsidRDefault="00AB6DC3" w:rsidP="00AB6DC3">
      <w:pPr>
        <w:ind w:firstLine="0"/>
        <w:rPr>
          <w:ins w:id="720" w:author="Darren Griffiths [2]" w:date="2018-08-13T14:11:00Z"/>
          <w:rFonts w:ascii="Arial" w:hAnsi="Arial" w:cs="Arial"/>
        </w:rPr>
      </w:pPr>
      <w:ins w:id="721" w:author="Darren Griffiths [2]" w:date="2018-08-13T14:11:00Z">
        <w:r>
          <w:rPr>
            <w:rFonts w:ascii="Arial" w:hAnsi="Arial" w:cs="Arial"/>
          </w:rPr>
          <w:t xml:space="preserve">Evaluation </w:t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tab/>
          <w:t xml:space="preserve"> </w:t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tab/>
          <w:t>15</w:t>
        </w:r>
      </w:ins>
    </w:p>
    <w:p w14:paraId="21F52C84" w14:textId="77777777" w:rsidR="00AB6DC3" w:rsidRDefault="00AB6DC3">
      <w:pPr>
        <w:ind w:firstLine="0"/>
        <w:rPr>
          <w:ins w:id="722" w:author="Darren Griffiths [2]" w:date="2018-08-13T14:11:00Z"/>
          <w:rFonts w:ascii="Arial" w:hAnsi="Arial" w:cs="Arial"/>
        </w:rPr>
        <w:pPrChange w:id="723" w:author="Darren Griffiths [2]" w:date="2018-08-13T14:15:00Z">
          <w:pPr>
            <w:ind w:firstLine="720"/>
          </w:pPr>
        </w:pPrChange>
      </w:pPr>
      <w:ins w:id="724" w:author="Darren Griffiths [2]" w:date="2018-08-13T14:11:00Z">
        <w:r>
          <w:rPr>
            <w:rFonts w:ascii="Arial" w:hAnsi="Arial" w:cs="Arial"/>
          </w:rPr>
          <w:t>Conclusion</w:t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tab/>
          <w:t xml:space="preserve">10 </w:t>
        </w:r>
      </w:ins>
    </w:p>
    <w:p w14:paraId="55B99660" w14:textId="77777777" w:rsidR="00AB6DC3" w:rsidRDefault="00AB6DC3">
      <w:pPr>
        <w:ind w:firstLine="0"/>
        <w:rPr>
          <w:ins w:id="725" w:author="Darren Griffiths [2]" w:date="2018-08-13T14:11:00Z"/>
          <w:rFonts w:ascii="Arial" w:hAnsi="Arial" w:cs="Arial"/>
          <w:color w:val="FF0000"/>
        </w:rPr>
        <w:pPrChange w:id="726" w:author="Darren Griffiths [2]" w:date="2018-08-13T14:15:00Z">
          <w:pPr>
            <w:ind w:firstLine="720"/>
          </w:pPr>
        </w:pPrChange>
      </w:pPr>
      <w:ins w:id="727" w:author="Darren Griffiths [2]" w:date="2018-08-13T14:11:00Z">
        <w:r>
          <w:rPr>
            <w:rFonts w:ascii="Arial" w:hAnsi="Arial" w:cs="Arial"/>
          </w:rPr>
          <w:t>Critical Self-Appraisal</w:t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tab/>
        </w:r>
        <w:r>
          <w:rPr>
            <w:rFonts w:ascii="Arial" w:hAnsi="Arial" w:cs="Arial"/>
          </w:rPr>
          <w:tab/>
          <w:t xml:space="preserve"> </w:t>
        </w:r>
        <w:r>
          <w:rPr>
            <w:rFonts w:ascii="Arial" w:hAnsi="Arial" w:cs="Arial"/>
          </w:rPr>
          <w:tab/>
          <w:t>10</w:t>
        </w:r>
        <w:r>
          <w:rPr>
            <w:rFonts w:ascii="Arial" w:hAnsi="Arial" w:cs="Arial"/>
            <w:color w:val="FF0000"/>
          </w:rPr>
          <w:tab/>
        </w:r>
      </w:ins>
    </w:p>
    <w:p w14:paraId="48A20C3E" w14:textId="71E7663C" w:rsidR="003107C7" w:rsidRDefault="003107C7" w:rsidP="003107C7">
      <w:pPr>
        <w:pStyle w:val="Default"/>
        <w:rPr>
          <w:ins w:id="728" w:author="Darren Griffiths [2]" w:date="2018-08-13T14:16:00Z"/>
          <w:rFonts w:ascii="Calibri" w:hAnsi="Calibri" w:cs="Times New Roman"/>
          <w:color w:val="auto"/>
          <w:sz w:val="22"/>
          <w:szCs w:val="22"/>
        </w:rPr>
      </w:pPr>
    </w:p>
    <w:p w14:paraId="14FA6AE8" w14:textId="74D4C5F3" w:rsidR="003107C7" w:rsidRPr="009E1C48" w:rsidRDefault="003107C7" w:rsidP="003107C7">
      <w:pPr>
        <w:ind w:firstLine="0"/>
        <w:rPr>
          <w:ins w:id="729" w:author="Darren Griffiths [2]" w:date="2018-08-13T14:16:00Z"/>
          <w:rFonts w:ascii="Arial" w:hAnsi="Arial" w:cs="Arial"/>
          <w:b/>
          <w:bCs/>
        </w:rPr>
      </w:pPr>
      <w:ins w:id="730" w:author="Darren Griffiths [2]" w:date="2018-08-13T14:16:00Z">
        <w:r>
          <w:rPr>
            <w:rFonts w:ascii="Arial" w:hAnsi="Arial" w:cs="Arial"/>
            <w:b/>
            <w:bCs/>
          </w:rPr>
          <w:t>Scheme 3</w:t>
        </w:r>
      </w:ins>
    </w:p>
    <w:p w14:paraId="2713B021" w14:textId="77777777" w:rsidR="003107C7" w:rsidRPr="009E1C48" w:rsidRDefault="003107C7" w:rsidP="003107C7">
      <w:pPr>
        <w:ind w:firstLine="0"/>
        <w:rPr>
          <w:ins w:id="731" w:author="Darren Griffiths [2]" w:date="2018-08-13T14:17:00Z"/>
          <w:rFonts w:ascii="Arial" w:hAnsi="Arial" w:cs="Arial"/>
          <w:b/>
          <w:bCs/>
        </w:rPr>
      </w:pPr>
      <w:ins w:id="732" w:author="Darren Griffiths [2]" w:date="2018-08-13T14:17:00Z">
        <w:r>
          <w:rPr>
            <w:rFonts w:ascii="Arial" w:hAnsi="Arial" w:cs="Arial"/>
            <w:b/>
            <w:bCs/>
          </w:rPr>
          <w:t>Area</w:t>
        </w:r>
        <w:r>
          <w:rPr>
            <w:rFonts w:ascii="Arial" w:hAnsi="Arial" w:cs="Arial"/>
            <w:b/>
            <w:bCs/>
          </w:rPr>
          <w:tab/>
        </w:r>
        <w:r>
          <w:rPr>
            <w:rFonts w:ascii="Arial" w:hAnsi="Arial" w:cs="Arial"/>
            <w:b/>
            <w:bCs/>
          </w:rPr>
          <w:tab/>
        </w:r>
        <w:r>
          <w:rPr>
            <w:rFonts w:ascii="Arial" w:hAnsi="Arial" w:cs="Arial"/>
            <w:b/>
            <w:bCs/>
          </w:rPr>
          <w:tab/>
        </w:r>
        <w:r>
          <w:rPr>
            <w:rFonts w:ascii="Arial" w:hAnsi="Arial" w:cs="Arial"/>
            <w:b/>
            <w:bCs/>
          </w:rPr>
          <w:tab/>
        </w:r>
        <w:r>
          <w:rPr>
            <w:rFonts w:ascii="Arial" w:hAnsi="Arial" w:cs="Arial"/>
            <w:b/>
            <w:bCs/>
          </w:rPr>
          <w:tab/>
        </w:r>
        <w:r>
          <w:rPr>
            <w:rFonts w:ascii="Arial" w:hAnsi="Arial" w:cs="Arial"/>
            <w:b/>
            <w:bCs/>
          </w:rPr>
          <w:tab/>
        </w:r>
        <w:r>
          <w:rPr>
            <w:rFonts w:ascii="Arial" w:hAnsi="Arial" w:cs="Arial"/>
            <w:b/>
            <w:bCs/>
          </w:rPr>
          <w:tab/>
        </w:r>
        <w:r w:rsidRPr="009E1C48">
          <w:rPr>
            <w:rFonts w:ascii="Arial" w:hAnsi="Arial" w:cs="Arial"/>
            <w:b/>
            <w:bCs/>
          </w:rPr>
          <w:t>Marks</w:t>
        </w:r>
      </w:ins>
    </w:p>
    <w:p w14:paraId="554A0DA6" w14:textId="77777777" w:rsidR="003107C7" w:rsidRDefault="003107C7" w:rsidP="003107C7">
      <w:pPr>
        <w:pStyle w:val="Default"/>
        <w:rPr>
          <w:ins w:id="733" w:author="Darren Griffiths [2]" w:date="2018-08-13T14:12:00Z"/>
          <w:rFonts w:ascii="Calibri" w:hAnsi="Calibri" w:cs="Times New Roman"/>
          <w:color w:val="auto"/>
          <w:sz w:val="22"/>
          <w:szCs w:val="22"/>
        </w:rPr>
      </w:pPr>
    </w:p>
    <w:p w14:paraId="343C2273" w14:textId="77777777" w:rsidR="003107C7" w:rsidRDefault="003107C7" w:rsidP="003107C7">
      <w:pPr>
        <w:ind w:firstLine="0"/>
        <w:rPr>
          <w:ins w:id="734" w:author="Darren Griffiths [2]" w:date="2018-08-13T14:12:00Z"/>
          <w:rFonts w:asciiTheme="majorHAnsi" w:hAnsiTheme="majorHAnsi" w:cs="Arial"/>
          <w:bCs/>
        </w:rPr>
      </w:pPr>
      <w:ins w:id="735" w:author="Darren Griffiths [2]" w:date="2018-08-13T14:12:00Z">
        <w:r>
          <w:rPr>
            <w:rFonts w:asciiTheme="majorHAnsi" w:hAnsiTheme="majorHAnsi" w:cs="Arial"/>
            <w:bCs/>
          </w:rPr>
          <w:t>Abstract</w:t>
        </w:r>
        <w:r>
          <w:rPr>
            <w:rFonts w:asciiTheme="majorHAnsi" w:hAnsiTheme="majorHAnsi" w:cs="Arial"/>
            <w:bCs/>
          </w:rPr>
          <w:tab/>
        </w:r>
        <w:r>
          <w:rPr>
            <w:rFonts w:asciiTheme="majorHAnsi" w:hAnsiTheme="majorHAnsi" w:cs="Arial"/>
            <w:bCs/>
          </w:rPr>
          <w:tab/>
        </w:r>
        <w:r>
          <w:rPr>
            <w:rFonts w:asciiTheme="majorHAnsi" w:hAnsiTheme="majorHAnsi" w:cs="Arial"/>
            <w:bCs/>
          </w:rPr>
          <w:tab/>
        </w:r>
        <w:r>
          <w:rPr>
            <w:rFonts w:asciiTheme="majorHAnsi" w:hAnsiTheme="majorHAnsi" w:cs="Arial"/>
            <w:bCs/>
          </w:rPr>
          <w:tab/>
        </w:r>
        <w:r>
          <w:rPr>
            <w:rFonts w:asciiTheme="majorHAnsi" w:hAnsiTheme="majorHAnsi" w:cs="Arial"/>
            <w:bCs/>
          </w:rPr>
          <w:tab/>
        </w:r>
        <w:r>
          <w:rPr>
            <w:rFonts w:asciiTheme="majorHAnsi" w:hAnsiTheme="majorHAnsi" w:cs="Arial"/>
            <w:bCs/>
          </w:rPr>
          <w:tab/>
          <w:t>5</w:t>
        </w:r>
      </w:ins>
    </w:p>
    <w:p w14:paraId="02025B2A" w14:textId="77777777" w:rsidR="003107C7" w:rsidRDefault="003107C7" w:rsidP="003107C7">
      <w:pPr>
        <w:ind w:firstLine="0"/>
        <w:rPr>
          <w:ins w:id="736" w:author="Darren Griffiths [2]" w:date="2018-08-13T14:12:00Z"/>
          <w:rFonts w:asciiTheme="majorHAnsi" w:hAnsiTheme="majorHAnsi" w:cs="Arial"/>
          <w:bCs/>
        </w:rPr>
      </w:pPr>
      <w:ins w:id="737" w:author="Darren Griffiths [2]" w:date="2018-08-13T14:12:00Z">
        <w:r>
          <w:rPr>
            <w:rFonts w:asciiTheme="majorHAnsi" w:hAnsiTheme="majorHAnsi" w:cs="Arial"/>
            <w:bCs/>
          </w:rPr>
          <w:t>Introduction</w:t>
        </w:r>
        <w:r>
          <w:rPr>
            <w:rFonts w:asciiTheme="majorHAnsi" w:hAnsiTheme="majorHAnsi" w:cs="Arial"/>
            <w:bCs/>
          </w:rPr>
          <w:tab/>
        </w:r>
        <w:r>
          <w:rPr>
            <w:rFonts w:asciiTheme="majorHAnsi" w:hAnsiTheme="majorHAnsi" w:cs="Arial"/>
            <w:bCs/>
          </w:rPr>
          <w:tab/>
        </w:r>
        <w:r>
          <w:rPr>
            <w:rFonts w:asciiTheme="majorHAnsi" w:hAnsiTheme="majorHAnsi" w:cs="Arial"/>
            <w:bCs/>
          </w:rPr>
          <w:tab/>
        </w:r>
        <w:r>
          <w:rPr>
            <w:rFonts w:asciiTheme="majorHAnsi" w:hAnsiTheme="majorHAnsi" w:cs="Arial"/>
            <w:bCs/>
          </w:rPr>
          <w:tab/>
        </w:r>
        <w:r>
          <w:rPr>
            <w:rFonts w:asciiTheme="majorHAnsi" w:hAnsiTheme="majorHAnsi" w:cs="Arial"/>
            <w:bCs/>
          </w:rPr>
          <w:tab/>
        </w:r>
        <w:r>
          <w:rPr>
            <w:rFonts w:asciiTheme="majorHAnsi" w:hAnsiTheme="majorHAnsi" w:cs="Arial"/>
            <w:bCs/>
          </w:rPr>
          <w:tab/>
          <w:t>10</w:t>
        </w:r>
      </w:ins>
    </w:p>
    <w:p w14:paraId="2F701561" w14:textId="77777777" w:rsidR="003107C7" w:rsidRDefault="003107C7" w:rsidP="003107C7">
      <w:pPr>
        <w:ind w:firstLine="0"/>
        <w:rPr>
          <w:ins w:id="738" w:author="Darren Griffiths [2]" w:date="2018-08-13T14:12:00Z"/>
          <w:rFonts w:asciiTheme="majorHAnsi" w:hAnsiTheme="majorHAnsi" w:cs="Arial"/>
          <w:bCs/>
        </w:rPr>
      </w:pPr>
      <w:ins w:id="739" w:author="Darren Griffiths [2]" w:date="2018-08-13T14:12:00Z">
        <w:r>
          <w:rPr>
            <w:rFonts w:asciiTheme="majorHAnsi" w:hAnsiTheme="majorHAnsi" w:cs="Arial"/>
            <w:bCs/>
          </w:rPr>
          <w:t>Literature Review</w:t>
        </w:r>
        <w:r>
          <w:rPr>
            <w:rFonts w:asciiTheme="majorHAnsi" w:hAnsiTheme="majorHAnsi" w:cs="Arial"/>
            <w:bCs/>
          </w:rPr>
          <w:tab/>
        </w:r>
        <w:r>
          <w:rPr>
            <w:rFonts w:asciiTheme="majorHAnsi" w:hAnsiTheme="majorHAnsi" w:cs="Arial"/>
            <w:bCs/>
          </w:rPr>
          <w:tab/>
        </w:r>
        <w:r>
          <w:rPr>
            <w:rFonts w:asciiTheme="majorHAnsi" w:hAnsiTheme="majorHAnsi" w:cs="Arial"/>
            <w:bCs/>
          </w:rPr>
          <w:tab/>
        </w:r>
        <w:r>
          <w:rPr>
            <w:rFonts w:asciiTheme="majorHAnsi" w:hAnsiTheme="majorHAnsi" w:cs="Arial"/>
            <w:bCs/>
          </w:rPr>
          <w:tab/>
        </w:r>
        <w:r>
          <w:rPr>
            <w:rFonts w:asciiTheme="majorHAnsi" w:hAnsiTheme="majorHAnsi" w:cs="Arial"/>
            <w:bCs/>
          </w:rPr>
          <w:tab/>
          <w:t>15</w:t>
        </w:r>
      </w:ins>
    </w:p>
    <w:p w14:paraId="79F0E9C7" w14:textId="77777777" w:rsidR="003107C7" w:rsidRDefault="003107C7" w:rsidP="003107C7">
      <w:pPr>
        <w:ind w:firstLine="0"/>
        <w:rPr>
          <w:ins w:id="740" w:author="Darren Griffiths [2]" w:date="2018-08-13T14:12:00Z"/>
          <w:rFonts w:asciiTheme="majorHAnsi" w:hAnsiTheme="majorHAnsi" w:cs="Arial"/>
          <w:bCs/>
        </w:rPr>
      </w:pPr>
      <w:ins w:id="741" w:author="Darren Griffiths [2]" w:date="2018-08-13T14:12:00Z">
        <w:r>
          <w:rPr>
            <w:rFonts w:asciiTheme="majorHAnsi" w:hAnsiTheme="majorHAnsi" w:cs="Arial"/>
            <w:bCs/>
          </w:rPr>
          <w:t>Requirements and Design</w:t>
        </w:r>
        <w:r>
          <w:rPr>
            <w:rFonts w:asciiTheme="majorHAnsi" w:hAnsiTheme="majorHAnsi" w:cs="Arial"/>
            <w:bCs/>
          </w:rPr>
          <w:tab/>
        </w:r>
        <w:r>
          <w:rPr>
            <w:rFonts w:asciiTheme="majorHAnsi" w:hAnsiTheme="majorHAnsi" w:cs="Arial"/>
            <w:bCs/>
          </w:rPr>
          <w:tab/>
        </w:r>
        <w:r>
          <w:rPr>
            <w:rFonts w:asciiTheme="majorHAnsi" w:hAnsiTheme="majorHAnsi" w:cs="Arial"/>
            <w:bCs/>
          </w:rPr>
          <w:tab/>
        </w:r>
        <w:r>
          <w:rPr>
            <w:rFonts w:asciiTheme="majorHAnsi" w:hAnsiTheme="majorHAnsi" w:cs="Arial"/>
            <w:bCs/>
          </w:rPr>
          <w:tab/>
          <w:t>10</w:t>
        </w:r>
      </w:ins>
    </w:p>
    <w:p w14:paraId="2A456956" w14:textId="77777777" w:rsidR="003107C7" w:rsidRDefault="003107C7" w:rsidP="003107C7">
      <w:pPr>
        <w:ind w:firstLine="0"/>
        <w:rPr>
          <w:ins w:id="742" w:author="Darren Griffiths [2]" w:date="2018-08-13T14:12:00Z"/>
          <w:rFonts w:asciiTheme="majorHAnsi" w:hAnsiTheme="majorHAnsi" w:cs="Arial"/>
          <w:bCs/>
        </w:rPr>
      </w:pPr>
      <w:ins w:id="743" w:author="Darren Griffiths [2]" w:date="2018-08-13T14:12:00Z">
        <w:r>
          <w:rPr>
            <w:rFonts w:asciiTheme="majorHAnsi" w:hAnsiTheme="majorHAnsi" w:cs="Arial"/>
            <w:bCs/>
          </w:rPr>
          <w:t>Implementation</w:t>
        </w:r>
        <w:r>
          <w:rPr>
            <w:rFonts w:asciiTheme="majorHAnsi" w:hAnsiTheme="majorHAnsi" w:cs="Arial"/>
            <w:bCs/>
          </w:rPr>
          <w:tab/>
        </w:r>
        <w:r>
          <w:rPr>
            <w:rFonts w:asciiTheme="majorHAnsi" w:hAnsiTheme="majorHAnsi" w:cs="Arial"/>
            <w:bCs/>
          </w:rPr>
          <w:tab/>
        </w:r>
        <w:r>
          <w:rPr>
            <w:rFonts w:asciiTheme="majorHAnsi" w:hAnsiTheme="majorHAnsi" w:cs="Arial"/>
            <w:bCs/>
          </w:rPr>
          <w:tab/>
        </w:r>
        <w:r>
          <w:rPr>
            <w:rFonts w:asciiTheme="majorHAnsi" w:hAnsiTheme="majorHAnsi" w:cs="Arial"/>
            <w:bCs/>
          </w:rPr>
          <w:tab/>
        </w:r>
        <w:r>
          <w:rPr>
            <w:rFonts w:asciiTheme="majorHAnsi" w:hAnsiTheme="majorHAnsi" w:cs="Arial"/>
            <w:bCs/>
          </w:rPr>
          <w:tab/>
          <w:t>15</w:t>
        </w:r>
      </w:ins>
    </w:p>
    <w:p w14:paraId="43E6CD67" w14:textId="77777777" w:rsidR="003107C7" w:rsidRDefault="003107C7" w:rsidP="003107C7">
      <w:pPr>
        <w:ind w:firstLine="0"/>
        <w:rPr>
          <w:ins w:id="744" w:author="Darren Griffiths [2]" w:date="2018-08-13T14:12:00Z"/>
          <w:rFonts w:asciiTheme="majorHAnsi" w:hAnsiTheme="majorHAnsi" w:cs="Arial"/>
          <w:bCs/>
        </w:rPr>
      </w:pPr>
      <w:ins w:id="745" w:author="Darren Griffiths [2]" w:date="2018-08-13T14:12:00Z">
        <w:r>
          <w:rPr>
            <w:rFonts w:asciiTheme="majorHAnsi" w:hAnsiTheme="majorHAnsi" w:cs="Arial"/>
            <w:bCs/>
          </w:rPr>
          <w:t>Testing</w:t>
        </w:r>
        <w:r>
          <w:rPr>
            <w:rFonts w:asciiTheme="majorHAnsi" w:hAnsiTheme="majorHAnsi" w:cs="Arial"/>
            <w:bCs/>
          </w:rPr>
          <w:tab/>
        </w:r>
        <w:r>
          <w:rPr>
            <w:rFonts w:asciiTheme="majorHAnsi" w:hAnsiTheme="majorHAnsi" w:cs="Arial"/>
            <w:bCs/>
          </w:rPr>
          <w:tab/>
        </w:r>
        <w:r>
          <w:rPr>
            <w:rFonts w:asciiTheme="majorHAnsi" w:hAnsiTheme="majorHAnsi" w:cs="Arial"/>
            <w:bCs/>
          </w:rPr>
          <w:tab/>
        </w:r>
        <w:r>
          <w:rPr>
            <w:rFonts w:asciiTheme="majorHAnsi" w:hAnsiTheme="majorHAnsi" w:cs="Arial"/>
            <w:bCs/>
          </w:rPr>
          <w:tab/>
        </w:r>
        <w:r>
          <w:rPr>
            <w:rFonts w:asciiTheme="majorHAnsi" w:hAnsiTheme="majorHAnsi" w:cs="Arial"/>
            <w:bCs/>
          </w:rPr>
          <w:tab/>
        </w:r>
        <w:r>
          <w:rPr>
            <w:rFonts w:asciiTheme="majorHAnsi" w:hAnsiTheme="majorHAnsi" w:cs="Arial"/>
            <w:bCs/>
          </w:rPr>
          <w:tab/>
          <w:t xml:space="preserve">               10</w:t>
        </w:r>
      </w:ins>
    </w:p>
    <w:p w14:paraId="0862B500" w14:textId="77777777" w:rsidR="003107C7" w:rsidRDefault="003107C7" w:rsidP="003107C7">
      <w:pPr>
        <w:ind w:firstLine="0"/>
        <w:rPr>
          <w:ins w:id="746" w:author="Darren Griffiths [2]" w:date="2018-08-13T14:12:00Z"/>
          <w:rFonts w:asciiTheme="majorHAnsi" w:hAnsiTheme="majorHAnsi" w:cs="Arial"/>
          <w:bCs/>
        </w:rPr>
      </w:pPr>
      <w:ins w:id="747" w:author="Darren Griffiths [2]" w:date="2018-08-13T14:12:00Z">
        <w:r>
          <w:rPr>
            <w:rFonts w:asciiTheme="majorHAnsi" w:hAnsiTheme="majorHAnsi" w:cs="Arial"/>
            <w:bCs/>
          </w:rPr>
          <w:t>Evaluation</w:t>
        </w:r>
        <w:r>
          <w:rPr>
            <w:rFonts w:asciiTheme="majorHAnsi" w:hAnsiTheme="majorHAnsi" w:cs="Arial"/>
            <w:bCs/>
          </w:rPr>
          <w:tab/>
        </w:r>
        <w:r>
          <w:rPr>
            <w:rFonts w:asciiTheme="majorHAnsi" w:hAnsiTheme="majorHAnsi" w:cs="Arial"/>
            <w:bCs/>
          </w:rPr>
          <w:tab/>
        </w:r>
        <w:r>
          <w:rPr>
            <w:rFonts w:asciiTheme="majorHAnsi" w:hAnsiTheme="majorHAnsi" w:cs="Arial"/>
            <w:bCs/>
          </w:rPr>
          <w:tab/>
        </w:r>
        <w:r>
          <w:rPr>
            <w:rFonts w:asciiTheme="majorHAnsi" w:hAnsiTheme="majorHAnsi" w:cs="Arial"/>
            <w:bCs/>
          </w:rPr>
          <w:tab/>
        </w:r>
        <w:r>
          <w:rPr>
            <w:rFonts w:asciiTheme="majorHAnsi" w:hAnsiTheme="majorHAnsi" w:cs="Arial"/>
            <w:bCs/>
          </w:rPr>
          <w:tab/>
        </w:r>
        <w:r>
          <w:rPr>
            <w:rFonts w:asciiTheme="majorHAnsi" w:hAnsiTheme="majorHAnsi" w:cs="Arial"/>
            <w:bCs/>
          </w:rPr>
          <w:tab/>
          <w:t>15</w:t>
        </w:r>
      </w:ins>
    </w:p>
    <w:p w14:paraId="4DC6668A" w14:textId="77777777" w:rsidR="003107C7" w:rsidRDefault="003107C7" w:rsidP="003107C7">
      <w:pPr>
        <w:ind w:firstLine="0"/>
        <w:rPr>
          <w:ins w:id="748" w:author="Darren Griffiths [2]" w:date="2018-08-13T14:12:00Z"/>
          <w:rFonts w:asciiTheme="majorHAnsi" w:hAnsiTheme="majorHAnsi" w:cs="Arial"/>
          <w:bCs/>
        </w:rPr>
      </w:pPr>
      <w:ins w:id="749" w:author="Darren Griffiths [2]" w:date="2018-08-13T14:12:00Z">
        <w:r>
          <w:rPr>
            <w:rFonts w:asciiTheme="majorHAnsi" w:hAnsiTheme="majorHAnsi" w:cs="Arial"/>
            <w:bCs/>
          </w:rPr>
          <w:t>Conclusion</w:t>
        </w:r>
        <w:r>
          <w:rPr>
            <w:rFonts w:asciiTheme="majorHAnsi" w:hAnsiTheme="majorHAnsi" w:cs="Arial"/>
            <w:bCs/>
          </w:rPr>
          <w:tab/>
        </w:r>
        <w:r>
          <w:rPr>
            <w:rFonts w:asciiTheme="majorHAnsi" w:hAnsiTheme="majorHAnsi" w:cs="Arial"/>
            <w:bCs/>
          </w:rPr>
          <w:tab/>
        </w:r>
        <w:r>
          <w:rPr>
            <w:rFonts w:asciiTheme="majorHAnsi" w:hAnsiTheme="majorHAnsi" w:cs="Arial"/>
            <w:bCs/>
          </w:rPr>
          <w:tab/>
        </w:r>
        <w:r>
          <w:rPr>
            <w:rFonts w:asciiTheme="majorHAnsi" w:hAnsiTheme="majorHAnsi" w:cs="Arial"/>
            <w:bCs/>
          </w:rPr>
          <w:tab/>
        </w:r>
        <w:r>
          <w:rPr>
            <w:rFonts w:asciiTheme="majorHAnsi" w:hAnsiTheme="majorHAnsi" w:cs="Arial"/>
            <w:bCs/>
          </w:rPr>
          <w:tab/>
        </w:r>
        <w:r>
          <w:rPr>
            <w:rFonts w:asciiTheme="majorHAnsi" w:hAnsiTheme="majorHAnsi" w:cs="Arial"/>
            <w:bCs/>
          </w:rPr>
          <w:tab/>
          <w:t>10</w:t>
        </w:r>
      </w:ins>
    </w:p>
    <w:p w14:paraId="4F58960C" w14:textId="77777777" w:rsidR="003107C7" w:rsidRDefault="003107C7" w:rsidP="003107C7">
      <w:pPr>
        <w:ind w:firstLine="0"/>
        <w:rPr>
          <w:ins w:id="750" w:author="Darren Griffiths [2]" w:date="2018-08-13T14:12:00Z"/>
          <w:rFonts w:asciiTheme="majorHAnsi" w:hAnsiTheme="majorHAnsi" w:cs="Arial"/>
          <w:bCs/>
        </w:rPr>
      </w:pPr>
      <w:ins w:id="751" w:author="Darren Griffiths [2]" w:date="2018-08-13T14:12:00Z">
        <w:r>
          <w:rPr>
            <w:rFonts w:asciiTheme="majorHAnsi" w:hAnsiTheme="majorHAnsi" w:cs="Arial"/>
            <w:bCs/>
          </w:rPr>
          <w:t>Critical Self-Appraisal</w:t>
        </w:r>
        <w:r>
          <w:rPr>
            <w:rFonts w:asciiTheme="majorHAnsi" w:hAnsiTheme="majorHAnsi" w:cs="Arial"/>
            <w:bCs/>
          </w:rPr>
          <w:tab/>
        </w:r>
        <w:r>
          <w:rPr>
            <w:rFonts w:asciiTheme="majorHAnsi" w:hAnsiTheme="majorHAnsi" w:cs="Arial"/>
            <w:bCs/>
          </w:rPr>
          <w:tab/>
        </w:r>
        <w:r>
          <w:rPr>
            <w:rFonts w:asciiTheme="majorHAnsi" w:hAnsiTheme="majorHAnsi" w:cs="Arial"/>
            <w:bCs/>
          </w:rPr>
          <w:tab/>
        </w:r>
        <w:r>
          <w:rPr>
            <w:rFonts w:asciiTheme="majorHAnsi" w:hAnsiTheme="majorHAnsi" w:cs="Arial"/>
            <w:bCs/>
          </w:rPr>
          <w:tab/>
          <w:t xml:space="preserve">               10</w:t>
        </w:r>
      </w:ins>
      <w:commentRangeEnd w:id="679"/>
      <w:ins w:id="752" w:author="Darren Griffiths [2]" w:date="2018-08-13T14:17:00Z">
        <w:r>
          <w:rPr>
            <w:rStyle w:val="CommentReference"/>
          </w:rPr>
          <w:commentReference w:id="679"/>
        </w:r>
      </w:ins>
    </w:p>
    <w:p w14:paraId="59C05F84" w14:textId="77777777" w:rsidR="003107C7" w:rsidRDefault="003107C7" w:rsidP="003107C7">
      <w:pPr>
        <w:pStyle w:val="Default"/>
        <w:rPr>
          <w:ins w:id="753" w:author="Darren Griffiths [2]" w:date="2018-08-13T14:12:00Z"/>
          <w:rFonts w:ascii="Calibri" w:hAnsi="Calibri" w:cs="Times New Roman"/>
          <w:color w:val="auto"/>
          <w:sz w:val="22"/>
          <w:szCs w:val="22"/>
        </w:rPr>
      </w:pPr>
    </w:p>
    <w:p w14:paraId="4CC079CC" w14:textId="77777777" w:rsidR="003107C7" w:rsidRDefault="003107C7" w:rsidP="00F9546B">
      <w:pPr>
        <w:ind w:firstLine="0"/>
        <w:rPr>
          <w:ins w:id="754" w:author="Darren Griffiths [2]" w:date="2018-08-13T14:11:00Z"/>
          <w:rFonts w:ascii="Arial" w:hAnsi="Arial" w:cs="Arial"/>
        </w:rPr>
      </w:pPr>
    </w:p>
    <w:p w14:paraId="2AC0F0C9" w14:textId="48908D6F" w:rsidR="00D23A47" w:rsidDel="00276CBE" w:rsidRDefault="00D23A47" w:rsidP="00F9546B">
      <w:pPr>
        <w:ind w:firstLine="0"/>
        <w:rPr>
          <w:del w:id="755" w:author="Gavin Baxter" w:date="2018-07-09T13:02:00Z"/>
          <w:rFonts w:ascii="Arial" w:hAnsi="Arial" w:cs="Arial"/>
        </w:rPr>
      </w:pPr>
    </w:p>
    <w:p w14:paraId="6CC6F9A0" w14:textId="3C470138" w:rsidR="00D23A47" w:rsidDel="00276CBE" w:rsidRDefault="00D23A47" w:rsidP="00F9546B">
      <w:pPr>
        <w:ind w:firstLine="0"/>
        <w:rPr>
          <w:del w:id="756" w:author="Gavin Baxter" w:date="2018-07-09T13:02:00Z"/>
          <w:rFonts w:ascii="Arial" w:hAnsi="Arial" w:cs="Arial"/>
        </w:rPr>
      </w:pPr>
      <w:del w:id="757" w:author="Gavin Baxter" w:date="2018-07-09T13:02:00Z">
        <w:r w:rsidDel="00276CBE">
          <w:rPr>
            <w:rFonts w:ascii="Arial" w:hAnsi="Arial" w:cs="Arial"/>
          </w:rPr>
          <w:delText>Project Management</w:delText>
        </w:r>
        <w:r w:rsidDel="00276CBE">
          <w:rPr>
            <w:rFonts w:ascii="Arial" w:hAnsi="Arial" w:cs="Arial"/>
          </w:rPr>
          <w:tab/>
        </w:r>
        <w:r w:rsidDel="00276CBE">
          <w:rPr>
            <w:rFonts w:ascii="Arial" w:hAnsi="Arial" w:cs="Arial"/>
          </w:rPr>
          <w:tab/>
          <w:delText>5</w:delText>
        </w:r>
      </w:del>
    </w:p>
    <w:p w14:paraId="2D132856" w14:textId="0B06A095" w:rsidR="00F9546B" w:rsidDel="00276CBE" w:rsidRDefault="00F9546B" w:rsidP="00F9546B">
      <w:pPr>
        <w:ind w:firstLine="0"/>
        <w:rPr>
          <w:del w:id="758" w:author="Gavin Baxter" w:date="2018-07-09T13:02:00Z"/>
          <w:rFonts w:ascii="Arial" w:hAnsi="Arial" w:cs="Arial"/>
        </w:rPr>
      </w:pPr>
    </w:p>
    <w:p w14:paraId="6F2601C8" w14:textId="0BC57BA4" w:rsidR="00D24B13" w:rsidDel="00276CBE" w:rsidRDefault="00D24B13" w:rsidP="00F9546B">
      <w:pPr>
        <w:ind w:firstLine="0"/>
        <w:rPr>
          <w:del w:id="759" w:author="Gavin Baxter" w:date="2018-07-09T13:02:00Z"/>
          <w:rFonts w:ascii="Arial" w:hAnsi="Arial" w:cs="Arial"/>
        </w:rPr>
      </w:pPr>
      <w:del w:id="760" w:author="Gavin Baxter" w:date="2018-07-09T13:02:00Z">
        <w:r w:rsidRPr="009E1C48" w:rsidDel="00276CBE">
          <w:rPr>
            <w:rFonts w:ascii="Arial" w:hAnsi="Arial" w:cs="Arial"/>
          </w:rPr>
          <w:delText xml:space="preserve">Conclusion </w:delText>
        </w:r>
        <w:r w:rsidRPr="009E1C48" w:rsidDel="00276CBE">
          <w:rPr>
            <w:rFonts w:ascii="Arial" w:hAnsi="Arial" w:cs="Arial"/>
          </w:rPr>
          <w:tab/>
        </w:r>
        <w:r w:rsidRPr="009E1C48" w:rsidDel="00276CBE">
          <w:rPr>
            <w:rFonts w:ascii="Arial" w:hAnsi="Arial" w:cs="Arial"/>
          </w:rPr>
          <w:tab/>
        </w:r>
        <w:r w:rsidRPr="009E1C48" w:rsidDel="00276CBE">
          <w:rPr>
            <w:rFonts w:ascii="Arial" w:hAnsi="Arial" w:cs="Arial"/>
          </w:rPr>
          <w:tab/>
          <w:delText>1</w:delText>
        </w:r>
        <w:r w:rsidR="00E24F85" w:rsidDel="00276CBE">
          <w:rPr>
            <w:rFonts w:ascii="Arial" w:hAnsi="Arial" w:cs="Arial"/>
          </w:rPr>
          <w:delText>0</w:delText>
        </w:r>
        <w:r w:rsidRPr="009E1C48" w:rsidDel="00276CBE">
          <w:rPr>
            <w:rFonts w:ascii="Arial" w:hAnsi="Arial" w:cs="Arial"/>
          </w:rPr>
          <w:delText xml:space="preserve"> </w:delText>
        </w:r>
      </w:del>
    </w:p>
    <w:p w14:paraId="438E0F7F" w14:textId="3224F4C8" w:rsidR="00F9546B" w:rsidDel="00276CBE" w:rsidRDefault="00F9546B" w:rsidP="00F9546B">
      <w:pPr>
        <w:ind w:firstLine="0"/>
        <w:rPr>
          <w:del w:id="761" w:author="Gavin Baxter" w:date="2018-07-09T13:02:00Z"/>
          <w:rFonts w:ascii="Arial" w:hAnsi="Arial" w:cs="Arial"/>
        </w:rPr>
      </w:pPr>
    </w:p>
    <w:p w14:paraId="201F48D3" w14:textId="179284DB" w:rsidR="00E24F85" w:rsidRPr="009E1C48" w:rsidDel="00276CBE" w:rsidRDefault="00E24F85" w:rsidP="00F9546B">
      <w:pPr>
        <w:ind w:firstLine="0"/>
        <w:rPr>
          <w:del w:id="762" w:author="Gavin Baxter" w:date="2018-07-09T13:02:00Z"/>
          <w:rFonts w:ascii="Arial" w:hAnsi="Arial" w:cs="Arial"/>
        </w:rPr>
      </w:pPr>
      <w:del w:id="763" w:author="Gavin Baxter" w:date="2018-07-09T13:02:00Z">
        <w:r w:rsidDel="00276CBE">
          <w:rPr>
            <w:rFonts w:ascii="Arial" w:hAnsi="Arial" w:cs="Arial"/>
          </w:rPr>
          <w:delText>Critical Self-</w:delText>
        </w:r>
        <w:r w:rsidR="00A51006" w:rsidDel="00276CBE">
          <w:rPr>
            <w:rFonts w:ascii="Arial" w:hAnsi="Arial" w:cs="Arial"/>
          </w:rPr>
          <w:delText>Appraisal</w:delText>
        </w:r>
        <w:r w:rsidR="00A51006" w:rsidDel="00276CBE">
          <w:rPr>
            <w:rFonts w:ascii="Arial" w:hAnsi="Arial" w:cs="Arial"/>
          </w:rPr>
          <w:tab/>
        </w:r>
        <w:r w:rsidDel="00276CBE">
          <w:rPr>
            <w:rFonts w:ascii="Arial" w:hAnsi="Arial" w:cs="Arial"/>
          </w:rPr>
          <w:tab/>
          <w:delText>5</w:delText>
        </w:r>
      </w:del>
    </w:p>
    <w:p w14:paraId="6B39812B" w14:textId="77777777" w:rsidR="00D24B13" w:rsidRPr="009E1C48" w:rsidRDefault="00D24B13" w:rsidP="00EB1EF7">
      <w:pPr>
        <w:ind w:firstLine="720"/>
        <w:rPr>
          <w:rFonts w:ascii="Arial" w:hAnsi="Arial" w:cs="Arial"/>
        </w:rPr>
      </w:pPr>
    </w:p>
    <w:p w14:paraId="181D4982" w14:textId="77777777" w:rsidR="00D24B13" w:rsidRPr="009E1C48" w:rsidRDefault="00D24B13" w:rsidP="00EB1EF7">
      <w:pPr>
        <w:ind w:firstLine="720"/>
        <w:rPr>
          <w:rFonts w:ascii="Arial" w:hAnsi="Arial" w:cs="Arial"/>
        </w:rPr>
      </w:pPr>
    </w:p>
    <w:p w14:paraId="3699AF82" w14:textId="77777777" w:rsidR="00D24B13" w:rsidRPr="009E1C48" w:rsidRDefault="00D24B13" w:rsidP="00EB1EF7">
      <w:pPr>
        <w:ind w:firstLine="0"/>
        <w:rPr>
          <w:rFonts w:ascii="Arial" w:hAnsi="Arial" w:cs="Arial"/>
          <w:b/>
          <w:bCs/>
        </w:rPr>
      </w:pPr>
    </w:p>
    <w:p w14:paraId="40EED94E" w14:textId="77777777" w:rsidR="00D24B13" w:rsidRPr="009E1C48" w:rsidRDefault="00D24B13" w:rsidP="00EB1EF7">
      <w:pPr>
        <w:ind w:firstLine="0"/>
        <w:rPr>
          <w:rFonts w:ascii="Arial" w:hAnsi="Arial" w:cs="Arial"/>
          <w:b/>
          <w:bCs/>
        </w:rPr>
      </w:pPr>
    </w:p>
    <w:p w14:paraId="26135F54" w14:textId="77777777" w:rsidR="00D24B13" w:rsidRPr="009E1C48" w:rsidRDefault="00D24B13" w:rsidP="00EB1EF7">
      <w:pPr>
        <w:ind w:firstLine="0"/>
        <w:rPr>
          <w:rFonts w:ascii="Arial" w:hAnsi="Arial" w:cs="Arial"/>
          <w:b/>
          <w:bCs/>
        </w:rPr>
      </w:pPr>
      <w:r w:rsidRPr="009E1C48">
        <w:rPr>
          <w:rFonts w:ascii="Arial" w:hAnsi="Arial" w:cs="Arial"/>
          <w:b/>
          <w:bCs/>
        </w:rPr>
        <w:t xml:space="preserve">Signed: </w:t>
      </w:r>
    </w:p>
    <w:p w14:paraId="503CD2C3" w14:textId="77777777" w:rsidR="00D24B13" w:rsidRPr="009E1C48" w:rsidRDefault="00D24B13" w:rsidP="00EB1EF7">
      <w:pPr>
        <w:ind w:firstLine="0"/>
        <w:rPr>
          <w:rFonts w:ascii="Arial" w:hAnsi="Arial" w:cs="Arial"/>
          <w:b/>
          <w:bCs/>
        </w:rPr>
      </w:pPr>
    </w:p>
    <w:p w14:paraId="486E53FD" w14:textId="77777777" w:rsidR="00D24B13" w:rsidRPr="009E1C48" w:rsidRDefault="00D24B13" w:rsidP="00EB1EF7">
      <w:pPr>
        <w:ind w:firstLine="0"/>
        <w:rPr>
          <w:rFonts w:ascii="Arial" w:hAnsi="Arial" w:cs="Arial"/>
          <w:b/>
          <w:bCs/>
        </w:rPr>
      </w:pPr>
      <w:r w:rsidRPr="009E1C48">
        <w:rPr>
          <w:rFonts w:ascii="Arial" w:hAnsi="Arial" w:cs="Arial"/>
          <w:b/>
          <w:bCs/>
        </w:rPr>
        <w:t xml:space="preserve">Student </w:t>
      </w:r>
      <w:r w:rsidRPr="009E1C48">
        <w:rPr>
          <w:rFonts w:ascii="Arial" w:hAnsi="Arial" w:cs="Arial"/>
          <w:b/>
          <w:bCs/>
        </w:rPr>
        <w:tab/>
      </w:r>
      <w:r w:rsidRPr="009E1C48">
        <w:rPr>
          <w:rFonts w:ascii="Arial" w:hAnsi="Arial" w:cs="Arial"/>
          <w:b/>
          <w:bCs/>
        </w:rPr>
        <w:tab/>
        <w:t xml:space="preserve">Supervisor </w:t>
      </w:r>
      <w:r w:rsidRPr="009E1C48">
        <w:rPr>
          <w:rFonts w:ascii="Arial" w:hAnsi="Arial" w:cs="Arial"/>
          <w:b/>
          <w:bCs/>
        </w:rPr>
        <w:tab/>
      </w:r>
      <w:r w:rsidRPr="009E1C48">
        <w:rPr>
          <w:rFonts w:ascii="Arial" w:hAnsi="Arial" w:cs="Arial"/>
          <w:b/>
          <w:bCs/>
        </w:rPr>
        <w:tab/>
        <w:t xml:space="preserve">Moderator </w:t>
      </w:r>
      <w:r w:rsidRPr="009E1C48">
        <w:rPr>
          <w:rFonts w:ascii="Arial" w:hAnsi="Arial" w:cs="Arial"/>
          <w:b/>
          <w:bCs/>
        </w:rPr>
        <w:tab/>
      </w:r>
      <w:r w:rsidRPr="009E1C48">
        <w:rPr>
          <w:rFonts w:ascii="Arial" w:hAnsi="Arial" w:cs="Arial"/>
          <w:b/>
          <w:bCs/>
        </w:rPr>
        <w:tab/>
        <w:t>Year Leader</w:t>
      </w:r>
    </w:p>
    <w:p w14:paraId="4B98DFE2" w14:textId="77777777" w:rsidR="00D24B13" w:rsidRPr="009E1C48" w:rsidRDefault="00D24B13" w:rsidP="00EB1EF7">
      <w:pPr>
        <w:ind w:firstLine="0"/>
        <w:rPr>
          <w:rFonts w:ascii="Arial" w:hAnsi="Arial" w:cs="Arial"/>
          <w:b/>
          <w:bCs/>
        </w:rPr>
      </w:pPr>
    </w:p>
    <w:p w14:paraId="42D1CC2D" w14:textId="77777777" w:rsidR="00D24B13" w:rsidRDefault="00D24B13" w:rsidP="00EB1EF7">
      <w:pPr>
        <w:ind w:firstLine="0"/>
        <w:rPr>
          <w:rFonts w:ascii="Arial" w:hAnsi="Arial" w:cs="Arial"/>
          <w:b/>
          <w:bCs/>
        </w:rPr>
      </w:pPr>
    </w:p>
    <w:p w14:paraId="0592A37B" w14:textId="77777777" w:rsidR="00723722" w:rsidRDefault="00723722" w:rsidP="00EB1EF7">
      <w:pPr>
        <w:ind w:firstLine="0"/>
        <w:rPr>
          <w:rFonts w:ascii="Arial" w:hAnsi="Arial" w:cs="Arial"/>
          <w:b/>
          <w:bCs/>
        </w:rPr>
      </w:pPr>
    </w:p>
    <w:p w14:paraId="659663F2" w14:textId="77777777" w:rsidR="00B5533B" w:rsidRDefault="00B5533B" w:rsidP="00EB1EF7">
      <w:pPr>
        <w:ind w:firstLine="0"/>
        <w:rPr>
          <w:rFonts w:ascii="Arial" w:hAnsi="Arial" w:cs="Arial"/>
          <w:b/>
          <w:bCs/>
        </w:rPr>
      </w:pPr>
    </w:p>
    <w:p w14:paraId="558538F1" w14:textId="77777777" w:rsidR="00723722" w:rsidRDefault="00723722" w:rsidP="00EB1EF7">
      <w:pPr>
        <w:ind w:firstLine="0"/>
        <w:rPr>
          <w:rFonts w:ascii="Arial" w:hAnsi="Arial" w:cs="Arial"/>
          <w:b/>
          <w:bCs/>
        </w:rPr>
      </w:pPr>
    </w:p>
    <w:p w14:paraId="72E66351" w14:textId="77777777" w:rsidR="00D24B13" w:rsidRPr="00723722" w:rsidRDefault="00723722" w:rsidP="00AB55D9">
      <w:pPr>
        <w:ind w:firstLine="0"/>
        <w:rPr>
          <w:rFonts w:ascii="Arial" w:hAnsi="Arial" w:cs="Arial"/>
          <w:b/>
          <w:bCs/>
          <w:i/>
          <w:sz w:val="20"/>
          <w:szCs w:val="20"/>
        </w:rPr>
      </w:pPr>
      <w:r w:rsidRPr="00723722">
        <w:rPr>
          <w:rFonts w:ascii="Arial" w:hAnsi="Arial" w:cs="Arial"/>
          <w:b/>
          <w:bCs/>
          <w:sz w:val="20"/>
          <w:szCs w:val="20"/>
        </w:rPr>
        <w:t>IMPORTANT:</w:t>
      </w:r>
      <w:r>
        <w:rPr>
          <w:rFonts w:ascii="Arial" w:hAnsi="Arial" w:cs="Arial"/>
          <w:b/>
          <w:bCs/>
          <w:i/>
          <w:sz w:val="20"/>
          <w:szCs w:val="20"/>
        </w:rPr>
        <w:t xml:space="preserve"> </w:t>
      </w:r>
      <w:r w:rsidRPr="00723722">
        <w:rPr>
          <w:rFonts w:ascii="Arial" w:hAnsi="Arial" w:cs="Arial"/>
          <w:b/>
          <w:bCs/>
          <w:i/>
          <w:sz w:val="20"/>
          <w:szCs w:val="20"/>
        </w:rPr>
        <w:t xml:space="preserve">By signing this form all signatories are confirming that any </w:t>
      </w:r>
      <w:r w:rsidR="002D657A">
        <w:rPr>
          <w:rFonts w:ascii="Arial" w:hAnsi="Arial" w:cs="Arial"/>
          <w:b/>
          <w:bCs/>
          <w:i/>
          <w:sz w:val="20"/>
          <w:szCs w:val="20"/>
        </w:rPr>
        <w:t xml:space="preserve">potential ethical </w:t>
      </w:r>
      <w:r w:rsidRPr="00723722">
        <w:rPr>
          <w:rFonts w:ascii="Arial" w:hAnsi="Arial" w:cs="Arial"/>
          <w:b/>
          <w:bCs/>
          <w:i/>
          <w:sz w:val="20"/>
          <w:szCs w:val="20"/>
        </w:rPr>
        <w:t>iss</w:t>
      </w:r>
      <w:r w:rsidR="002D657A">
        <w:rPr>
          <w:rFonts w:ascii="Arial" w:hAnsi="Arial" w:cs="Arial"/>
          <w:b/>
          <w:bCs/>
          <w:i/>
          <w:sz w:val="20"/>
          <w:szCs w:val="20"/>
        </w:rPr>
        <w:t xml:space="preserve">ues </w:t>
      </w:r>
      <w:r w:rsidRPr="00723722">
        <w:rPr>
          <w:rFonts w:ascii="Arial" w:hAnsi="Arial" w:cs="Arial"/>
          <w:b/>
          <w:bCs/>
          <w:i/>
          <w:sz w:val="20"/>
          <w:szCs w:val="20"/>
        </w:rPr>
        <w:t xml:space="preserve">have been considered and </w:t>
      </w:r>
      <w:r w:rsidR="00B5533B">
        <w:rPr>
          <w:rFonts w:ascii="Arial" w:hAnsi="Arial" w:cs="Arial"/>
          <w:b/>
          <w:bCs/>
          <w:i/>
          <w:sz w:val="20"/>
          <w:szCs w:val="20"/>
        </w:rPr>
        <w:t xml:space="preserve">necessary actions undertaken </w:t>
      </w:r>
      <w:r w:rsidRPr="00723722">
        <w:rPr>
          <w:rFonts w:ascii="Arial" w:hAnsi="Arial" w:cs="Arial"/>
          <w:b/>
          <w:bCs/>
          <w:i/>
          <w:sz w:val="20"/>
          <w:szCs w:val="20"/>
        </w:rPr>
        <w:t xml:space="preserve">and that Mark Stansfield </w:t>
      </w:r>
      <w:r>
        <w:rPr>
          <w:rFonts w:ascii="Arial" w:hAnsi="Arial" w:cs="Arial"/>
          <w:b/>
          <w:bCs/>
          <w:i/>
          <w:sz w:val="20"/>
          <w:szCs w:val="20"/>
        </w:rPr>
        <w:t xml:space="preserve">(Module Coordinator) </w:t>
      </w:r>
      <w:r w:rsidRPr="00723722">
        <w:rPr>
          <w:rFonts w:ascii="Arial" w:hAnsi="Arial" w:cs="Arial"/>
          <w:b/>
          <w:bCs/>
          <w:i/>
          <w:sz w:val="20"/>
          <w:szCs w:val="20"/>
        </w:rPr>
        <w:t xml:space="preserve">and Malcolm Crowe </w:t>
      </w:r>
      <w:r>
        <w:rPr>
          <w:rFonts w:ascii="Arial" w:hAnsi="Arial" w:cs="Arial"/>
          <w:b/>
          <w:bCs/>
          <w:i/>
          <w:sz w:val="20"/>
          <w:szCs w:val="20"/>
        </w:rPr>
        <w:t xml:space="preserve">(Chair of School Ethics Committee) </w:t>
      </w:r>
      <w:r w:rsidRPr="00723722">
        <w:rPr>
          <w:rFonts w:ascii="Arial" w:hAnsi="Arial" w:cs="Arial"/>
          <w:b/>
          <w:bCs/>
          <w:i/>
          <w:sz w:val="20"/>
          <w:szCs w:val="20"/>
        </w:rPr>
        <w:t xml:space="preserve">have been informed of any </w:t>
      </w:r>
      <w:r>
        <w:rPr>
          <w:rFonts w:ascii="Arial" w:hAnsi="Arial" w:cs="Arial"/>
          <w:b/>
          <w:bCs/>
          <w:i/>
          <w:sz w:val="20"/>
          <w:szCs w:val="20"/>
        </w:rPr>
        <w:t xml:space="preserve">potential ethical </w:t>
      </w:r>
      <w:r w:rsidRPr="00723722">
        <w:rPr>
          <w:rFonts w:ascii="Arial" w:hAnsi="Arial" w:cs="Arial"/>
          <w:b/>
          <w:bCs/>
          <w:i/>
          <w:sz w:val="20"/>
          <w:szCs w:val="20"/>
        </w:rPr>
        <w:t>issues</w:t>
      </w:r>
      <w:r>
        <w:rPr>
          <w:rFonts w:ascii="Arial" w:hAnsi="Arial" w:cs="Arial"/>
          <w:b/>
          <w:bCs/>
          <w:i/>
          <w:sz w:val="20"/>
          <w:szCs w:val="20"/>
        </w:rPr>
        <w:t xml:space="preserve"> relating to this proposed Hons Project</w:t>
      </w:r>
      <w:r w:rsidRPr="00723722">
        <w:rPr>
          <w:rFonts w:ascii="Arial" w:hAnsi="Arial" w:cs="Arial"/>
          <w:b/>
          <w:bCs/>
          <w:i/>
          <w:sz w:val="20"/>
          <w:szCs w:val="20"/>
        </w:rPr>
        <w:t xml:space="preserve">. </w:t>
      </w:r>
    </w:p>
    <w:sectPr w:rsidR="00D24B13" w:rsidRPr="00723722" w:rsidSect="00C418B8">
      <w:footerReference w:type="even" r:id="rId10"/>
      <w:foot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20" w:author="Darren Griffiths [2]" w:date="2018-08-13T16:16:00Z" w:initials="DG">
    <w:p w14:paraId="148C0A82" w14:textId="6354B408" w:rsidR="00507018" w:rsidRDefault="00507018">
      <w:pPr>
        <w:pStyle w:val="CommentText"/>
      </w:pPr>
      <w:r>
        <w:rPr>
          <w:rStyle w:val="CommentReference"/>
        </w:rPr>
        <w:annotationRef/>
      </w:r>
      <w:r>
        <w:t>These will be removed, they act as structures to determine my overall outline of the project</w:t>
      </w:r>
    </w:p>
  </w:comment>
  <w:comment w:id="135" w:author="Darren Griffiths [2]" w:date="2018-08-13T15:49:00Z" w:initials="DG">
    <w:p w14:paraId="1779A039" w14:textId="4658528A" w:rsidR="00911B25" w:rsidRDefault="00911B25">
      <w:pPr>
        <w:pStyle w:val="CommentText"/>
      </w:pPr>
      <w:r>
        <w:rPr>
          <w:rStyle w:val="CommentReference"/>
        </w:rPr>
        <w:annotationRef/>
      </w:r>
      <w:r>
        <w:t>Should this be sourced? It is in the reference under First Video Game</w:t>
      </w:r>
    </w:p>
  </w:comment>
  <w:comment w:id="237" w:author="Darren Griffiths [2]" w:date="2018-08-13T14:56:00Z" w:initials="DG">
    <w:p w14:paraId="284F3485" w14:textId="23E14AD5" w:rsidR="00836BE6" w:rsidRDefault="00836BE6">
      <w:pPr>
        <w:pStyle w:val="CommentText"/>
      </w:pPr>
      <w:r>
        <w:rPr>
          <w:rStyle w:val="CommentReference"/>
        </w:rPr>
        <w:annotationRef/>
      </w:r>
      <w:r>
        <w:t>Should I include a source that shows figures around the globe if I have one? I will put it below in references under Figure Source.</w:t>
      </w:r>
    </w:p>
  </w:comment>
  <w:comment w:id="288" w:author="Darren Griffiths [2]" w:date="2018-08-14T13:16:00Z" w:initials="DG">
    <w:p w14:paraId="2C99808A" w14:textId="77777777" w:rsidR="00D60D88" w:rsidRDefault="00D60D88">
      <w:pPr>
        <w:pStyle w:val="CommentText"/>
      </w:pPr>
      <w:r>
        <w:rPr>
          <w:rStyle w:val="CommentReference"/>
        </w:rPr>
        <w:annotationRef/>
      </w:r>
      <w:r>
        <w:t>Didn’t know how to start this effectively. Went straight in with “A review of existing”</w:t>
      </w:r>
    </w:p>
    <w:p w14:paraId="4810D165" w14:textId="77777777" w:rsidR="00D60D88" w:rsidRDefault="00D60D88">
      <w:pPr>
        <w:pStyle w:val="CommentText"/>
      </w:pPr>
    </w:p>
    <w:p w14:paraId="5E479F01" w14:textId="5951431B" w:rsidR="00D60D88" w:rsidRDefault="00D60D88">
      <w:pPr>
        <w:pStyle w:val="CommentText"/>
      </w:pPr>
      <w:r>
        <w:t>*</w:t>
      </w:r>
      <w:r>
        <w:rPr>
          <w:rFonts w:asciiTheme="minorHAnsi" w:hAnsiTheme="minorHAnsi" w:cstheme="minorHAnsi"/>
          <w:bCs/>
          <w:sz w:val="22"/>
          <w:szCs w:val="22"/>
        </w:rPr>
        <w:t>-</w:t>
      </w:r>
      <w:r w:rsidRPr="008A3052">
        <w:rPr>
          <w:rFonts w:asciiTheme="minorHAnsi" w:hAnsiTheme="minorHAnsi" w:cstheme="minorHAnsi"/>
          <w:bCs/>
          <w:i/>
          <w:sz w:val="22"/>
          <w:szCs w:val="22"/>
        </w:rPr>
        <w:t>will be undertakin</w:t>
      </w:r>
      <w:r>
        <w:rPr>
          <w:rFonts w:asciiTheme="minorHAnsi" w:hAnsiTheme="minorHAnsi" w:cstheme="minorHAnsi"/>
          <w:bCs/>
          <w:i/>
          <w:sz w:val="22"/>
          <w:szCs w:val="22"/>
        </w:rPr>
        <w:t>g</w:t>
      </w:r>
      <w:r>
        <w:rPr>
          <w:rFonts w:asciiTheme="minorHAnsi" w:hAnsiTheme="minorHAnsi" w:cstheme="minorHAnsi"/>
          <w:bCs/>
          <w:sz w:val="22"/>
          <w:szCs w:val="22"/>
        </w:rPr>
        <w:t xml:space="preserve">- would this </w:t>
      </w:r>
      <w:proofErr w:type="gramStart"/>
      <w:r>
        <w:rPr>
          <w:rFonts w:asciiTheme="minorHAnsi" w:hAnsiTheme="minorHAnsi" w:cstheme="minorHAnsi"/>
          <w:bCs/>
          <w:sz w:val="22"/>
          <w:szCs w:val="22"/>
        </w:rPr>
        <w:t>suffice ?</w:t>
      </w:r>
      <w:proofErr w:type="gramEnd"/>
    </w:p>
  </w:comment>
  <w:comment w:id="420" w:author="Gavin Baxter" w:date="2018-07-09T13:20:00Z" w:initials="GB">
    <w:p w14:paraId="639C4BFB" w14:textId="5EB40A0D" w:rsidR="00E1472A" w:rsidRDefault="00E1472A">
      <w:pPr>
        <w:pStyle w:val="CommentText"/>
      </w:pPr>
      <w:r>
        <w:rPr>
          <w:rStyle w:val="CommentReference"/>
        </w:rPr>
        <w:annotationRef/>
      </w:r>
      <w:r>
        <w:t>Have a look at some of the attached project specification forms to see how other students have completed these sections.</w:t>
      </w:r>
    </w:p>
  </w:comment>
  <w:comment w:id="530" w:author="Darren Griffiths [2]" w:date="2018-08-13T16:34:00Z" w:initials="DG">
    <w:p w14:paraId="48FCFB6A" w14:textId="737DE8F1" w:rsidR="0094394C" w:rsidRDefault="0094394C">
      <w:pPr>
        <w:pStyle w:val="CommentText"/>
      </w:pPr>
      <w:r>
        <w:rPr>
          <w:rStyle w:val="CommentReference"/>
        </w:rPr>
        <w:annotationRef/>
      </w:r>
      <w:r>
        <w:t xml:space="preserve">Reference this properly </w:t>
      </w:r>
    </w:p>
  </w:comment>
  <w:comment w:id="557" w:author="Darren Griffiths [2]" w:date="2018-08-13T16:35:00Z" w:initials="DG">
    <w:p w14:paraId="405E5A37" w14:textId="7942205E" w:rsidR="0094394C" w:rsidRDefault="0094394C">
      <w:pPr>
        <w:pStyle w:val="CommentText"/>
      </w:pPr>
      <w:r>
        <w:rPr>
          <w:rStyle w:val="CommentReference"/>
        </w:rPr>
        <w:annotationRef/>
      </w:r>
      <w:r>
        <w:t>List this properly with another 4-5 readings</w:t>
      </w:r>
      <w:r w:rsidR="00D80A6B">
        <w:t xml:space="preserve"> </w:t>
      </w:r>
      <w:r w:rsidR="00F177BE">
        <w:t>&amp; still to reference properly</w:t>
      </w:r>
    </w:p>
  </w:comment>
  <w:comment w:id="679" w:author="Darren Griffiths [2]" w:date="2018-08-13T14:17:00Z" w:initials="DG">
    <w:p w14:paraId="3958A0C7" w14:textId="2A41EBA1" w:rsidR="003107C7" w:rsidRDefault="003107C7">
      <w:pPr>
        <w:pStyle w:val="CommentText"/>
      </w:pPr>
      <w:r>
        <w:rPr>
          <w:rStyle w:val="CommentReference"/>
        </w:rPr>
        <w:annotationRef/>
      </w:r>
      <w:r>
        <w:t>Need help here. I don’t know which would give me the best chance of obtaining a First Class.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8C0A82" w15:done="0"/>
  <w15:commentEx w15:paraId="1779A039" w15:done="0"/>
  <w15:commentEx w15:paraId="284F3485" w15:done="0"/>
  <w15:commentEx w15:paraId="5E479F01" w15:done="0"/>
  <w15:commentEx w15:paraId="639C4BFB" w15:done="1"/>
  <w15:commentEx w15:paraId="48FCFB6A" w15:done="0"/>
  <w15:commentEx w15:paraId="405E5A37" w15:done="0"/>
  <w15:commentEx w15:paraId="3958A0C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8C0A82" w16cid:durableId="1F1C2D49"/>
  <w16cid:commentId w16cid:paraId="1779A039" w16cid:durableId="1F1C2710"/>
  <w16cid:commentId w16cid:paraId="284F3485" w16cid:durableId="1F1C1AAA"/>
  <w16cid:commentId w16cid:paraId="5E479F01" w16cid:durableId="1F1D54C1"/>
  <w16cid:commentId w16cid:paraId="639C4BFB" w16cid:durableId="1EEDE4AB"/>
  <w16cid:commentId w16cid:paraId="48FCFB6A" w16cid:durableId="1F1C31AA"/>
  <w16cid:commentId w16cid:paraId="405E5A37" w16cid:durableId="1F1C31C8"/>
  <w16cid:commentId w16cid:paraId="3958A0C7" w16cid:durableId="1F1C119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76E02" w14:textId="77777777" w:rsidR="004B3C5C" w:rsidRDefault="004B3C5C" w:rsidP="0036630E">
      <w:r>
        <w:separator/>
      </w:r>
    </w:p>
  </w:endnote>
  <w:endnote w:type="continuationSeparator" w:id="0">
    <w:p w14:paraId="61B64A74" w14:textId="77777777" w:rsidR="004B3C5C" w:rsidRDefault="004B3C5C" w:rsidP="003663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B58DA" w14:textId="77777777" w:rsidR="00D24B13" w:rsidRDefault="00A615CD" w:rsidP="00E904B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24B1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87C92AF" w14:textId="77777777" w:rsidR="00D24B13" w:rsidRDefault="00D24B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6E86B" w14:textId="029A4520" w:rsidR="00D24B13" w:rsidRDefault="00A615CD" w:rsidP="00E904B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D24B13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1472A">
      <w:rPr>
        <w:rStyle w:val="PageNumber"/>
        <w:noProof/>
      </w:rPr>
      <w:t>2</w:t>
    </w:r>
    <w:r>
      <w:rPr>
        <w:rStyle w:val="PageNumber"/>
      </w:rPr>
      <w:fldChar w:fldCharType="end"/>
    </w:r>
  </w:p>
  <w:p w14:paraId="25DF1F3F" w14:textId="71ADC5C4" w:rsidR="00D24B13" w:rsidRPr="00C418B8" w:rsidRDefault="00A615CD" w:rsidP="00C418B8">
    <w:pPr>
      <w:pStyle w:val="Footer"/>
      <w:jc w:val="center"/>
      <w:rPr>
        <w:rFonts w:ascii="Arial" w:hAnsi="Arial" w:cs="Arial"/>
      </w:rPr>
    </w:pPr>
    <w:r w:rsidRPr="00C418B8">
      <w:rPr>
        <w:rStyle w:val="PageNumber"/>
        <w:rFonts w:ascii="Arial" w:hAnsi="Arial" w:cs="Arial"/>
      </w:rPr>
      <w:fldChar w:fldCharType="begin"/>
    </w:r>
    <w:r w:rsidR="00D24B13" w:rsidRPr="00C418B8">
      <w:rPr>
        <w:rStyle w:val="PageNumber"/>
        <w:rFonts w:ascii="Arial" w:hAnsi="Arial" w:cs="Arial"/>
      </w:rPr>
      <w:instrText xml:space="preserve"> PAGE </w:instrText>
    </w:r>
    <w:r w:rsidRPr="00C418B8">
      <w:rPr>
        <w:rStyle w:val="PageNumber"/>
        <w:rFonts w:ascii="Arial" w:hAnsi="Arial" w:cs="Arial"/>
      </w:rPr>
      <w:fldChar w:fldCharType="separate"/>
    </w:r>
    <w:r w:rsidR="00E1472A">
      <w:rPr>
        <w:rStyle w:val="PageNumber"/>
        <w:rFonts w:ascii="Arial" w:hAnsi="Arial" w:cs="Arial"/>
        <w:noProof/>
      </w:rPr>
      <w:t>2</w:t>
    </w:r>
    <w:r w:rsidRPr="00C418B8">
      <w:rPr>
        <w:rStyle w:val="PageNumber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4C7C1" w14:textId="77777777" w:rsidR="004B3C5C" w:rsidRDefault="004B3C5C" w:rsidP="0036630E">
      <w:r>
        <w:separator/>
      </w:r>
    </w:p>
  </w:footnote>
  <w:footnote w:type="continuationSeparator" w:id="0">
    <w:p w14:paraId="10910B00" w14:textId="77777777" w:rsidR="004B3C5C" w:rsidRDefault="004B3C5C" w:rsidP="003663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C39D8"/>
    <w:multiLevelType w:val="hybridMultilevel"/>
    <w:tmpl w:val="AEF44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E03B1"/>
    <w:multiLevelType w:val="hybridMultilevel"/>
    <w:tmpl w:val="95DEE1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A4B59"/>
    <w:multiLevelType w:val="hybridMultilevel"/>
    <w:tmpl w:val="791825B6"/>
    <w:lvl w:ilvl="0" w:tplc="B1DE083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4B301C"/>
    <w:multiLevelType w:val="hybridMultilevel"/>
    <w:tmpl w:val="648CD2DE"/>
    <w:lvl w:ilvl="0" w:tplc="9B34C6B4">
      <w:start w:val="1"/>
      <w:numFmt w:val="lowerRoman"/>
      <w:lvlText w:val="(%1)"/>
      <w:lvlJc w:val="left"/>
      <w:pPr>
        <w:ind w:left="1080" w:hanging="720"/>
      </w:pPr>
      <w:rPr>
        <w:rFonts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11981D29"/>
    <w:multiLevelType w:val="hybridMultilevel"/>
    <w:tmpl w:val="CAE07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887F5D"/>
    <w:multiLevelType w:val="hybridMultilevel"/>
    <w:tmpl w:val="C2549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5D551A"/>
    <w:multiLevelType w:val="hybridMultilevel"/>
    <w:tmpl w:val="24648C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C75481"/>
    <w:multiLevelType w:val="hybridMultilevel"/>
    <w:tmpl w:val="20465F2E"/>
    <w:lvl w:ilvl="0" w:tplc="B010D5D8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1E943FFB"/>
    <w:multiLevelType w:val="hybridMultilevel"/>
    <w:tmpl w:val="791825B6"/>
    <w:lvl w:ilvl="0" w:tplc="B1DE083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67C30"/>
    <w:multiLevelType w:val="hybridMultilevel"/>
    <w:tmpl w:val="48069B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F6739A"/>
    <w:multiLevelType w:val="hybridMultilevel"/>
    <w:tmpl w:val="791825B6"/>
    <w:lvl w:ilvl="0" w:tplc="B1DE083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FE00A6"/>
    <w:multiLevelType w:val="hybridMultilevel"/>
    <w:tmpl w:val="51209F8A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6750046"/>
    <w:multiLevelType w:val="hybridMultilevel"/>
    <w:tmpl w:val="33581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121E1C"/>
    <w:multiLevelType w:val="hybridMultilevel"/>
    <w:tmpl w:val="1E96E5A2"/>
    <w:lvl w:ilvl="0" w:tplc="E14E2E92">
      <w:start w:val="1"/>
      <w:numFmt w:val="lowerRoman"/>
      <w:lvlText w:val="(%1)"/>
      <w:lvlJc w:val="left"/>
      <w:pPr>
        <w:ind w:left="72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4" w15:restartNumberingAfterBreak="0">
    <w:nsid w:val="2AE43A57"/>
    <w:multiLevelType w:val="hybridMultilevel"/>
    <w:tmpl w:val="6946F88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1F2BAE"/>
    <w:multiLevelType w:val="hybridMultilevel"/>
    <w:tmpl w:val="D02E1F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A22D39"/>
    <w:multiLevelType w:val="hybridMultilevel"/>
    <w:tmpl w:val="236EA7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D31155"/>
    <w:multiLevelType w:val="hybridMultilevel"/>
    <w:tmpl w:val="71B0DCB2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522C241E"/>
    <w:multiLevelType w:val="hybridMultilevel"/>
    <w:tmpl w:val="BBFC5B32"/>
    <w:lvl w:ilvl="0" w:tplc="C6C288D8">
      <w:start w:val="1"/>
      <w:numFmt w:val="lowerRoman"/>
      <w:lvlText w:val="(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528253B"/>
    <w:multiLevelType w:val="hybridMultilevel"/>
    <w:tmpl w:val="FD929716"/>
    <w:lvl w:ilvl="0" w:tplc="B010D5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D04215"/>
    <w:multiLevelType w:val="hybridMultilevel"/>
    <w:tmpl w:val="A3686E3A"/>
    <w:lvl w:ilvl="0" w:tplc="5896FE5C">
      <w:start w:val="1"/>
      <w:numFmt w:val="lowerRoman"/>
      <w:lvlText w:val="(%1)"/>
      <w:lvlJc w:val="left"/>
      <w:pPr>
        <w:ind w:left="1080" w:hanging="72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5FC70A1"/>
    <w:multiLevelType w:val="hybridMultilevel"/>
    <w:tmpl w:val="6186B2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04210D"/>
    <w:multiLevelType w:val="hybridMultilevel"/>
    <w:tmpl w:val="6D3AD3BE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 w15:restartNumberingAfterBreak="0">
    <w:nsid w:val="63155BE5"/>
    <w:multiLevelType w:val="hybridMultilevel"/>
    <w:tmpl w:val="6C2C4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F87DF5"/>
    <w:multiLevelType w:val="hybridMultilevel"/>
    <w:tmpl w:val="086EE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2B4E3E"/>
    <w:multiLevelType w:val="hybridMultilevel"/>
    <w:tmpl w:val="7412693E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152CFB"/>
    <w:multiLevelType w:val="hybridMultilevel"/>
    <w:tmpl w:val="CD747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6"/>
  </w:num>
  <w:num w:numId="3">
    <w:abstractNumId w:val="26"/>
  </w:num>
  <w:num w:numId="4">
    <w:abstractNumId w:val="20"/>
  </w:num>
  <w:num w:numId="5">
    <w:abstractNumId w:val="4"/>
  </w:num>
  <w:num w:numId="6">
    <w:abstractNumId w:val="21"/>
  </w:num>
  <w:num w:numId="7">
    <w:abstractNumId w:val="1"/>
  </w:num>
  <w:num w:numId="8">
    <w:abstractNumId w:val="17"/>
  </w:num>
  <w:num w:numId="9">
    <w:abstractNumId w:val="11"/>
  </w:num>
  <w:num w:numId="10">
    <w:abstractNumId w:val="23"/>
  </w:num>
  <w:num w:numId="11">
    <w:abstractNumId w:val="12"/>
  </w:num>
  <w:num w:numId="12">
    <w:abstractNumId w:val="5"/>
  </w:num>
  <w:num w:numId="13">
    <w:abstractNumId w:val="0"/>
  </w:num>
  <w:num w:numId="14">
    <w:abstractNumId w:val="6"/>
  </w:num>
  <w:num w:numId="15">
    <w:abstractNumId w:val="22"/>
  </w:num>
  <w:num w:numId="16">
    <w:abstractNumId w:val="9"/>
  </w:num>
  <w:num w:numId="17">
    <w:abstractNumId w:val="19"/>
  </w:num>
  <w:num w:numId="18">
    <w:abstractNumId w:val="7"/>
  </w:num>
  <w:num w:numId="19">
    <w:abstractNumId w:val="13"/>
  </w:num>
  <w:num w:numId="20">
    <w:abstractNumId w:val="3"/>
  </w:num>
  <w:num w:numId="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</w:num>
  <w:num w:numId="2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</w:num>
  <w:num w:numId="2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  <w:num w:numId="27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rren Griffiths">
    <w15:presenceInfo w15:providerId="AD" w15:userId="S-1-5-21-1336822114-2642727781-528147068-1001"/>
  </w15:person>
  <w15:person w15:author="Darren Griffiths [2]">
    <w15:presenceInfo w15:providerId="Windows Live" w15:userId="17bd0d6eaab08d2d"/>
  </w15:person>
  <w15:person w15:author="Gavin Baxter">
    <w15:presenceInfo w15:providerId="AD" w15:userId="S-1-5-21-610806798-4228767863-4088081109-715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BC3"/>
    <w:rsid w:val="00004A21"/>
    <w:rsid w:val="00004E3A"/>
    <w:rsid w:val="00056AFB"/>
    <w:rsid w:val="00062162"/>
    <w:rsid w:val="00064C90"/>
    <w:rsid w:val="000745A8"/>
    <w:rsid w:val="000935F4"/>
    <w:rsid w:val="00096CB4"/>
    <w:rsid w:val="000A484C"/>
    <w:rsid w:val="000B3D60"/>
    <w:rsid w:val="000B669C"/>
    <w:rsid w:val="000F009B"/>
    <w:rsid w:val="000F6990"/>
    <w:rsid w:val="001128A9"/>
    <w:rsid w:val="0011589C"/>
    <w:rsid w:val="00143B48"/>
    <w:rsid w:val="0017034F"/>
    <w:rsid w:val="00195915"/>
    <w:rsid w:val="001977F5"/>
    <w:rsid w:val="001A1C11"/>
    <w:rsid w:val="001A28CB"/>
    <w:rsid w:val="001A2DD4"/>
    <w:rsid w:val="001A633E"/>
    <w:rsid w:val="001C3CE1"/>
    <w:rsid w:val="001C705D"/>
    <w:rsid w:val="001E50FD"/>
    <w:rsid w:val="001E7173"/>
    <w:rsid w:val="00204B27"/>
    <w:rsid w:val="00245294"/>
    <w:rsid w:val="00246AB9"/>
    <w:rsid w:val="0026637C"/>
    <w:rsid w:val="00276CBE"/>
    <w:rsid w:val="00295FB8"/>
    <w:rsid w:val="002A15EB"/>
    <w:rsid w:val="002B5729"/>
    <w:rsid w:val="002B7BC1"/>
    <w:rsid w:val="002D657A"/>
    <w:rsid w:val="002E6F2B"/>
    <w:rsid w:val="003033AD"/>
    <w:rsid w:val="003078CB"/>
    <w:rsid w:val="003107C7"/>
    <w:rsid w:val="00336D46"/>
    <w:rsid w:val="00361F35"/>
    <w:rsid w:val="0036630E"/>
    <w:rsid w:val="0039121D"/>
    <w:rsid w:val="0039302B"/>
    <w:rsid w:val="003A1B7B"/>
    <w:rsid w:val="003A6EC1"/>
    <w:rsid w:val="004075E1"/>
    <w:rsid w:val="00414A2C"/>
    <w:rsid w:val="004174E7"/>
    <w:rsid w:val="00440C7C"/>
    <w:rsid w:val="00455024"/>
    <w:rsid w:val="00455207"/>
    <w:rsid w:val="00472AF2"/>
    <w:rsid w:val="0048498A"/>
    <w:rsid w:val="004962A9"/>
    <w:rsid w:val="004A16D4"/>
    <w:rsid w:val="004A215F"/>
    <w:rsid w:val="004B21A5"/>
    <w:rsid w:val="004B3C5C"/>
    <w:rsid w:val="004E5C1B"/>
    <w:rsid w:val="004F7C03"/>
    <w:rsid w:val="00507018"/>
    <w:rsid w:val="00512BA6"/>
    <w:rsid w:val="005200AD"/>
    <w:rsid w:val="0052439F"/>
    <w:rsid w:val="00544906"/>
    <w:rsid w:val="00562D41"/>
    <w:rsid w:val="00573201"/>
    <w:rsid w:val="005B551B"/>
    <w:rsid w:val="005C308D"/>
    <w:rsid w:val="005D1996"/>
    <w:rsid w:val="005E5325"/>
    <w:rsid w:val="005E5A54"/>
    <w:rsid w:val="005F57C5"/>
    <w:rsid w:val="005F5DD1"/>
    <w:rsid w:val="005F75CD"/>
    <w:rsid w:val="00601711"/>
    <w:rsid w:val="006052D0"/>
    <w:rsid w:val="006137AA"/>
    <w:rsid w:val="0062187D"/>
    <w:rsid w:val="00621CF1"/>
    <w:rsid w:val="00631F9B"/>
    <w:rsid w:val="00643599"/>
    <w:rsid w:val="0065427D"/>
    <w:rsid w:val="006A60A9"/>
    <w:rsid w:val="006B3815"/>
    <w:rsid w:val="006E364A"/>
    <w:rsid w:val="00706E73"/>
    <w:rsid w:val="00710216"/>
    <w:rsid w:val="007119E6"/>
    <w:rsid w:val="00723722"/>
    <w:rsid w:val="00733906"/>
    <w:rsid w:val="00743C0A"/>
    <w:rsid w:val="0074503B"/>
    <w:rsid w:val="00757B6B"/>
    <w:rsid w:val="00776258"/>
    <w:rsid w:val="0079304F"/>
    <w:rsid w:val="007953E2"/>
    <w:rsid w:val="007A404D"/>
    <w:rsid w:val="007C0342"/>
    <w:rsid w:val="007C2741"/>
    <w:rsid w:val="007C3F8F"/>
    <w:rsid w:val="007D2816"/>
    <w:rsid w:val="007F5BFC"/>
    <w:rsid w:val="00812321"/>
    <w:rsid w:val="008169B7"/>
    <w:rsid w:val="00816B49"/>
    <w:rsid w:val="008264B2"/>
    <w:rsid w:val="008318A3"/>
    <w:rsid w:val="008329F5"/>
    <w:rsid w:val="00834A14"/>
    <w:rsid w:val="00836BE6"/>
    <w:rsid w:val="00841CBE"/>
    <w:rsid w:val="0084416E"/>
    <w:rsid w:val="008523DE"/>
    <w:rsid w:val="0088121A"/>
    <w:rsid w:val="008A1934"/>
    <w:rsid w:val="008A28BD"/>
    <w:rsid w:val="008A34BF"/>
    <w:rsid w:val="008B3260"/>
    <w:rsid w:val="008E3E6A"/>
    <w:rsid w:val="008E604E"/>
    <w:rsid w:val="00902D4B"/>
    <w:rsid w:val="00911B25"/>
    <w:rsid w:val="00920CA0"/>
    <w:rsid w:val="00930282"/>
    <w:rsid w:val="00930811"/>
    <w:rsid w:val="0094394C"/>
    <w:rsid w:val="009646C0"/>
    <w:rsid w:val="00992469"/>
    <w:rsid w:val="009955F1"/>
    <w:rsid w:val="009A18D9"/>
    <w:rsid w:val="009E1C48"/>
    <w:rsid w:val="009F2474"/>
    <w:rsid w:val="009F63BE"/>
    <w:rsid w:val="009F7022"/>
    <w:rsid w:val="00A00097"/>
    <w:rsid w:val="00A32802"/>
    <w:rsid w:val="00A41A25"/>
    <w:rsid w:val="00A51006"/>
    <w:rsid w:val="00A56EB1"/>
    <w:rsid w:val="00A6009A"/>
    <w:rsid w:val="00A615CD"/>
    <w:rsid w:val="00A77503"/>
    <w:rsid w:val="00A82ADA"/>
    <w:rsid w:val="00A839ED"/>
    <w:rsid w:val="00AA0B87"/>
    <w:rsid w:val="00AB55D9"/>
    <w:rsid w:val="00AB6DC3"/>
    <w:rsid w:val="00AC58AB"/>
    <w:rsid w:val="00AE7794"/>
    <w:rsid w:val="00B155CC"/>
    <w:rsid w:val="00B42613"/>
    <w:rsid w:val="00B5346D"/>
    <w:rsid w:val="00B54890"/>
    <w:rsid w:val="00B5533B"/>
    <w:rsid w:val="00B600F4"/>
    <w:rsid w:val="00B801F1"/>
    <w:rsid w:val="00B81577"/>
    <w:rsid w:val="00B97BED"/>
    <w:rsid w:val="00BD2B06"/>
    <w:rsid w:val="00BD7C04"/>
    <w:rsid w:val="00BF1CBF"/>
    <w:rsid w:val="00BF746E"/>
    <w:rsid w:val="00C143BE"/>
    <w:rsid w:val="00C21DAA"/>
    <w:rsid w:val="00C35C8E"/>
    <w:rsid w:val="00C418B8"/>
    <w:rsid w:val="00C52FA0"/>
    <w:rsid w:val="00CA367C"/>
    <w:rsid w:val="00CD2848"/>
    <w:rsid w:val="00CD5BDE"/>
    <w:rsid w:val="00D23A47"/>
    <w:rsid w:val="00D24B13"/>
    <w:rsid w:val="00D3078D"/>
    <w:rsid w:val="00D37D3C"/>
    <w:rsid w:val="00D54C6E"/>
    <w:rsid w:val="00D60D88"/>
    <w:rsid w:val="00D80A6B"/>
    <w:rsid w:val="00D86AAB"/>
    <w:rsid w:val="00D94CEE"/>
    <w:rsid w:val="00DB5425"/>
    <w:rsid w:val="00DD5C65"/>
    <w:rsid w:val="00DD7FDF"/>
    <w:rsid w:val="00DF4F71"/>
    <w:rsid w:val="00E01714"/>
    <w:rsid w:val="00E1201B"/>
    <w:rsid w:val="00E1472A"/>
    <w:rsid w:val="00E14B43"/>
    <w:rsid w:val="00E24F85"/>
    <w:rsid w:val="00E6102F"/>
    <w:rsid w:val="00E65ACB"/>
    <w:rsid w:val="00E65B94"/>
    <w:rsid w:val="00E67832"/>
    <w:rsid w:val="00E904B2"/>
    <w:rsid w:val="00EA28CA"/>
    <w:rsid w:val="00EA5258"/>
    <w:rsid w:val="00EB1EF7"/>
    <w:rsid w:val="00EC3A4F"/>
    <w:rsid w:val="00ED2E25"/>
    <w:rsid w:val="00ED3F82"/>
    <w:rsid w:val="00EF4BC3"/>
    <w:rsid w:val="00F114A5"/>
    <w:rsid w:val="00F13F4C"/>
    <w:rsid w:val="00F14AAD"/>
    <w:rsid w:val="00F16FD7"/>
    <w:rsid w:val="00F177BE"/>
    <w:rsid w:val="00F32B08"/>
    <w:rsid w:val="00F34B4B"/>
    <w:rsid w:val="00F46BE1"/>
    <w:rsid w:val="00F66F80"/>
    <w:rsid w:val="00F84983"/>
    <w:rsid w:val="00F9546B"/>
    <w:rsid w:val="00F955E2"/>
    <w:rsid w:val="00F96454"/>
    <w:rsid w:val="00FB1D3D"/>
    <w:rsid w:val="00FD0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154AFD4"/>
  <w15:docId w15:val="{7F3EF08D-3E11-446E-925A-F5B23D8FC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600F4"/>
    <w:pPr>
      <w:ind w:hanging="720"/>
      <w:jc w:val="both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F16FD7"/>
    <w:pPr>
      <w:keepNext/>
      <w:spacing w:before="240" w:after="60"/>
      <w:ind w:firstLine="0"/>
      <w:jc w:val="left"/>
      <w:outlineLvl w:val="0"/>
    </w:pPr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semiHidden/>
    <w:unhideWhenUsed/>
    <w:qFormat/>
    <w:locked/>
    <w:rsid w:val="000B669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EF4BC3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ListParagraph">
    <w:name w:val="List Paragraph"/>
    <w:basedOn w:val="Normal"/>
    <w:uiPriority w:val="99"/>
    <w:qFormat/>
    <w:rsid w:val="0079304F"/>
    <w:pPr>
      <w:ind w:left="720"/>
      <w:contextualSpacing/>
    </w:pPr>
  </w:style>
  <w:style w:type="table" w:styleId="TableGrid">
    <w:name w:val="Table Grid"/>
    <w:basedOn w:val="TableNormal"/>
    <w:uiPriority w:val="99"/>
    <w:rsid w:val="0079304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rsid w:val="00706E73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6017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6017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36630E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locked/>
    <w:rsid w:val="0036630E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6630E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locked/>
    <w:rsid w:val="0036630E"/>
    <w:rPr>
      <w:rFonts w:cs="Times New Roman"/>
    </w:rPr>
  </w:style>
  <w:style w:type="character" w:styleId="PageNumber">
    <w:name w:val="page number"/>
    <w:uiPriority w:val="99"/>
    <w:rsid w:val="00C418B8"/>
    <w:rPr>
      <w:rFonts w:cs="Times New Roman"/>
    </w:rPr>
  </w:style>
  <w:style w:type="character" w:customStyle="1" w:styleId="Heading1Char">
    <w:name w:val="Heading 1 Char"/>
    <w:link w:val="Heading1"/>
    <w:uiPriority w:val="99"/>
    <w:rsid w:val="00F16FD7"/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276C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6CB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6CBE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6C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6CBE"/>
    <w:rPr>
      <w:b/>
      <w:bCs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912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21A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semiHidden/>
    <w:rsid w:val="000B669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7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8487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15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8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7501">
          <w:marLeft w:val="87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2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5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304344">
                  <w:marLeft w:val="0"/>
                  <w:marRight w:val="-1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0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40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36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057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401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Paisley</Company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stan-ci0</dc:creator>
  <cp:keywords/>
  <dc:description/>
  <cp:lastModifiedBy>Darren Griffiths</cp:lastModifiedBy>
  <cp:revision>29</cp:revision>
  <cp:lastPrinted>2012-09-14T10:33:00Z</cp:lastPrinted>
  <dcterms:created xsi:type="dcterms:W3CDTF">2018-08-13T12:13:00Z</dcterms:created>
  <dcterms:modified xsi:type="dcterms:W3CDTF">2018-08-14T12:20:00Z</dcterms:modified>
</cp:coreProperties>
</file>